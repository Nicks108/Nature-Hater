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94C27" w14:textId="77777777" w:rsidR="00337808" w:rsidRDefault="0041705E" w:rsidP="00C73771">
      <w:pPr>
        <w:pStyle w:val="NoSpacing"/>
        <w:ind w:left="-567"/>
        <w:rPr>
          <w:b/>
          <w:sz w:val="20"/>
          <w:szCs w:val="20"/>
        </w:rPr>
      </w:pPr>
      <w:r>
        <w:rPr>
          <w:noProof/>
          <w:lang w:eastAsia="en-GB"/>
        </w:rPr>
        <w:drawing>
          <wp:anchor distT="0" distB="0" distL="114300" distR="114300" simplePos="0" relativeHeight="251657728" behindDoc="1" locked="0" layoutInCell="1" allowOverlap="1" wp14:anchorId="2605B3F1" wp14:editId="43D4F64C">
            <wp:simplePos x="0" y="0"/>
            <wp:positionH relativeFrom="column">
              <wp:posOffset>4355465</wp:posOffset>
            </wp:positionH>
            <wp:positionV relativeFrom="paragraph">
              <wp:posOffset>-142240</wp:posOffset>
            </wp:positionV>
            <wp:extent cx="1572895" cy="676275"/>
            <wp:effectExtent l="0" t="0" r="8255" b="9525"/>
            <wp:wrapTight wrapText="bothSides">
              <wp:wrapPolygon edited="0">
                <wp:start x="0" y="0"/>
                <wp:lineTo x="0" y="21296"/>
                <wp:lineTo x="21452" y="21296"/>
                <wp:lineTo x="21452" y="0"/>
                <wp:lineTo x="0" y="0"/>
              </wp:wrapPolygon>
            </wp:wrapTight>
            <wp:docPr id="2" name="Picture 2" descr="SSU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U_colo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676275"/>
                    </a:xfrm>
                    <a:prstGeom prst="rect">
                      <a:avLst/>
                    </a:prstGeom>
                    <a:noFill/>
                  </pic:spPr>
                </pic:pic>
              </a:graphicData>
            </a:graphic>
          </wp:anchor>
        </w:drawing>
      </w:r>
    </w:p>
    <w:p w14:paraId="497B47CA" w14:textId="77777777" w:rsidR="00337808" w:rsidRDefault="00337808" w:rsidP="00C73771">
      <w:pPr>
        <w:pStyle w:val="NoSpacing"/>
        <w:ind w:left="-567"/>
        <w:rPr>
          <w:b/>
          <w:sz w:val="20"/>
          <w:szCs w:val="20"/>
        </w:rPr>
      </w:pPr>
    </w:p>
    <w:p w14:paraId="197DDF23" w14:textId="77777777" w:rsidR="00337808" w:rsidRPr="00067FAE" w:rsidRDefault="00337808" w:rsidP="00C73771">
      <w:pPr>
        <w:pStyle w:val="NoSpacing"/>
        <w:ind w:left="-567"/>
        <w:rPr>
          <w:b/>
        </w:rPr>
      </w:pPr>
      <w:r w:rsidRPr="00067FAE">
        <w:rPr>
          <w:b/>
        </w:rPr>
        <w:t>Job Profile</w:t>
      </w:r>
    </w:p>
    <w:p w14:paraId="0CE5F186" w14:textId="77777777" w:rsidR="00337808" w:rsidRDefault="00337808" w:rsidP="00C73771">
      <w:pPr>
        <w:pStyle w:val="NoSpacing"/>
        <w:ind w:left="-567"/>
        <w:rPr>
          <w:b/>
          <w:sz w:val="20"/>
          <w:szCs w:val="20"/>
        </w:rPr>
      </w:pPr>
    </w:p>
    <w:p w14:paraId="6C6F50CF" w14:textId="77777777" w:rsidR="00337808" w:rsidRPr="0024350B" w:rsidRDefault="00337808" w:rsidP="00AB667D">
      <w:pPr>
        <w:pStyle w:val="NoSpacing"/>
        <w:ind w:left="-567"/>
        <w:jc w:val="both"/>
        <w:rPr>
          <w:b/>
          <w:sz w:val="20"/>
          <w:szCs w:val="20"/>
        </w:rPr>
      </w:pPr>
      <w:r>
        <w:rPr>
          <w:sz w:val="20"/>
          <w:szCs w:val="20"/>
        </w:rPr>
        <w:t>This job profile is intended to describe the requirements and responsibilities of the job and is not an exhaustive list of duties.  Managers will amend job profiles from time to time as appropriate in discussion with the job holder.</w:t>
      </w:r>
    </w:p>
    <w:p w14:paraId="057BF8B5" w14:textId="77777777" w:rsidR="00337808" w:rsidRPr="00BC0836" w:rsidRDefault="00337808" w:rsidP="00737F29">
      <w:pPr>
        <w:pStyle w:val="NoSpacing"/>
        <w:rPr>
          <w:b/>
          <w:sz w:val="20"/>
          <w:szCs w:val="20"/>
        </w:rPr>
      </w:pPr>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2835"/>
        <w:gridCol w:w="2551"/>
        <w:gridCol w:w="2552"/>
      </w:tblGrid>
      <w:tr w:rsidR="00337808" w:rsidRPr="0024350B" w14:paraId="3F8EF99F" w14:textId="77777777" w:rsidTr="008338DA">
        <w:tc>
          <w:tcPr>
            <w:tcW w:w="10206" w:type="dxa"/>
            <w:gridSpan w:val="4"/>
            <w:tcBorders>
              <w:top w:val="single" w:sz="4" w:space="0" w:color="auto"/>
              <w:bottom w:val="single" w:sz="4" w:space="0" w:color="auto"/>
            </w:tcBorders>
            <w:shd w:val="clear" w:color="auto" w:fill="000000"/>
          </w:tcPr>
          <w:p w14:paraId="0000F3A0" w14:textId="77777777" w:rsidR="00337808" w:rsidRPr="0024350B" w:rsidRDefault="00337808" w:rsidP="008338DA">
            <w:pPr>
              <w:pStyle w:val="NoSpacing"/>
              <w:rPr>
                <w:b/>
                <w:color w:val="FFFFFF"/>
                <w:sz w:val="20"/>
                <w:szCs w:val="20"/>
              </w:rPr>
            </w:pPr>
            <w:r>
              <w:rPr>
                <w:b/>
                <w:color w:val="FFFFFF"/>
                <w:sz w:val="20"/>
                <w:szCs w:val="20"/>
              </w:rPr>
              <w:t>Job Information</w:t>
            </w:r>
          </w:p>
        </w:tc>
      </w:tr>
      <w:tr w:rsidR="00337808" w:rsidRPr="0024350B" w14:paraId="4D96E145" w14:textId="77777777" w:rsidTr="00BC0836">
        <w:tc>
          <w:tcPr>
            <w:tcW w:w="2268" w:type="dxa"/>
            <w:shd w:val="clear" w:color="auto" w:fill="FFFFFF"/>
          </w:tcPr>
          <w:p w14:paraId="6B0B20F4" w14:textId="77777777" w:rsidR="00337808" w:rsidRPr="0024350B" w:rsidRDefault="00337808" w:rsidP="00737F29">
            <w:pPr>
              <w:pStyle w:val="NoSpacing"/>
              <w:rPr>
                <w:b/>
                <w:sz w:val="20"/>
                <w:szCs w:val="20"/>
              </w:rPr>
            </w:pPr>
            <w:r>
              <w:rPr>
                <w:b/>
                <w:sz w:val="20"/>
                <w:szCs w:val="20"/>
              </w:rPr>
              <w:t>Job Title</w:t>
            </w:r>
          </w:p>
        </w:tc>
        <w:tc>
          <w:tcPr>
            <w:tcW w:w="2835" w:type="dxa"/>
          </w:tcPr>
          <w:p w14:paraId="24FC1040" w14:textId="77777777" w:rsidR="00337808" w:rsidRPr="00155D61" w:rsidRDefault="006D6C21" w:rsidP="00300BB0">
            <w:pPr>
              <w:pStyle w:val="NoSpacing"/>
              <w:rPr>
                <w:sz w:val="20"/>
                <w:szCs w:val="20"/>
              </w:rPr>
            </w:pPr>
            <w:r>
              <w:rPr>
                <w:sz w:val="21"/>
                <w:szCs w:val="21"/>
              </w:rPr>
              <w:t>Information Systems</w:t>
            </w:r>
            <w:r w:rsidR="00A87EDA">
              <w:rPr>
                <w:sz w:val="21"/>
                <w:szCs w:val="21"/>
              </w:rPr>
              <w:t xml:space="preserve"> </w:t>
            </w:r>
            <w:r w:rsidR="006651AC">
              <w:rPr>
                <w:sz w:val="21"/>
                <w:szCs w:val="21"/>
              </w:rPr>
              <w:t>Analyst</w:t>
            </w:r>
          </w:p>
        </w:tc>
        <w:tc>
          <w:tcPr>
            <w:tcW w:w="2551" w:type="dxa"/>
            <w:shd w:val="clear" w:color="auto" w:fill="FFFFFF"/>
          </w:tcPr>
          <w:p w14:paraId="75083865" w14:textId="77777777" w:rsidR="00337808" w:rsidRPr="0024350B" w:rsidRDefault="00337808" w:rsidP="007E6ADA">
            <w:pPr>
              <w:pStyle w:val="NoSpacing"/>
              <w:rPr>
                <w:b/>
                <w:sz w:val="20"/>
                <w:szCs w:val="20"/>
              </w:rPr>
            </w:pPr>
            <w:r>
              <w:rPr>
                <w:b/>
                <w:sz w:val="20"/>
                <w:szCs w:val="20"/>
              </w:rPr>
              <w:t>Grade</w:t>
            </w:r>
          </w:p>
          <w:p w14:paraId="57687007" w14:textId="77777777" w:rsidR="00337808" w:rsidRPr="0024350B" w:rsidRDefault="00337808" w:rsidP="00737F29">
            <w:pPr>
              <w:pStyle w:val="NoSpacing"/>
              <w:rPr>
                <w:b/>
                <w:sz w:val="20"/>
                <w:szCs w:val="20"/>
              </w:rPr>
            </w:pPr>
          </w:p>
        </w:tc>
        <w:tc>
          <w:tcPr>
            <w:tcW w:w="2552" w:type="dxa"/>
          </w:tcPr>
          <w:p w14:paraId="5C9EA7C4" w14:textId="77777777" w:rsidR="00337808" w:rsidRPr="0024350B" w:rsidRDefault="00A87EDA" w:rsidP="00737F29">
            <w:pPr>
              <w:pStyle w:val="NoSpacing"/>
              <w:rPr>
                <w:sz w:val="20"/>
                <w:szCs w:val="20"/>
              </w:rPr>
            </w:pPr>
            <w:r>
              <w:rPr>
                <w:sz w:val="20"/>
                <w:szCs w:val="20"/>
              </w:rPr>
              <w:t>6</w:t>
            </w:r>
          </w:p>
        </w:tc>
      </w:tr>
      <w:tr w:rsidR="00337808" w:rsidRPr="0024350B" w14:paraId="4126A875" w14:textId="77777777" w:rsidTr="00BC0836">
        <w:tc>
          <w:tcPr>
            <w:tcW w:w="2268" w:type="dxa"/>
            <w:shd w:val="clear" w:color="auto" w:fill="FFFFFF"/>
          </w:tcPr>
          <w:p w14:paraId="304CF074" w14:textId="77777777" w:rsidR="00337808" w:rsidRPr="0024350B" w:rsidRDefault="00337808" w:rsidP="007E6ADA">
            <w:pPr>
              <w:pStyle w:val="NoSpacing"/>
              <w:rPr>
                <w:b/>
                <w:sz w:val="20"/>
                <w:szCs w:val="20"/>
              </w:rPr>
            </w:pPr>
            <w:r>
              <w:rPr>
                <w:b/>
                <w:sz w:val="20"/>
                <w:szCs w:val="20"/>
              </w:rPr>
              <w:t>Faculty/Service</w:t>
            </w:r>
          </w:p>
          <w:p w14:paraId="12B16A8F" w14:textId="77777777" w:rsidR="00337808" w:rsidRPr="0024350B" w:rsidRDefault="00337808" w:rsidP="00737F29">
            <w:pPr>
              <w:pStyle w:val="NoSpacing"/>
              <w:rPr>
                <w:b/>
                <w:sz w:val="20"/>
                <w:szCs w:val="20"/>
              </w:rPr>
            </w:pPr>
          </w:p>
        </w:tc>
        <w:tc>
          <w:tcPr>
            <w:tcW w:w="2835" w:type="dxa"/>
          </w:tcPr>
          <w:p w14:paraId="3B51B050" w14:textId="77777777" w:rsidR="00337808" w:rsidRPr="00155D61" w:rsidRDefault="006D6C21" w:rsidP="005849ED">
            <w:pPr>
              <w:pStyle w:val="NoSpacing"/>
              <w:rPr>
                <w:sz w:val="20"/>
                <w:szCs w:val="20"/>
              </w:rPr>
            </w:pPr>
            <w:r>
              <w:rPr>
                <w:sz w:val="20"/>
                <w:szCs w:val="20"/>
              </w:rPr>
              <w:t>Information and Communications Technology</w:t>
            </w:r>
            <w:r w:rsidR="00417E96">
              <w:rPr>
                <w:sz w:val="20"/>
                <w:szCs w:val="20"/>
              </w:rPr>
              <w:t xml:space="preserve"> (ICT)</w:t>
            </w:r>
          </w:p>
          <w:p w14:paraId="47E5C806" w14:textId="77777777" w:rsidR="00337808" w:rsidRPr="0024350B" w:rsidRDefault="00337808" w:rsidP="005849ED">
            <w:pPr>
              <w:pStyle w:val="NoSpacing"/>
              <w:rPr>
                <w:b/>
                <w:sz w:val="20"/>
                <w:szCs w:val="20"/>
              </w:rPr>
            </w:pPr>
          </w:p>
        </w:tc>
        <w:tc>
          <w:tcPr>
            <w:tcW w:w="2551" w:type="dxa"/>
            <w:shd w:val="clear" w:color="auto" w:fill="FFFFFF"/>
          </w:tcPr>
          <w:p w14:paraId="55377BA6" w14:textId="77777777" w:rsidR="00337808" w:rsidRDefault="00337808" w:rsidP="00510FBF">
            <w:pPr>
              <w:pStyle w:val="NoSpacing"/>
              <w:rPr>
                <w:b/>
                <w:sz w:val="20"/>
                <w:szCs w:val="20"/>
              </w:rPr>
            </w:pPr>
            <w:r w:rsidRPr="0024350B">
              <w:rPr>
                <w:b/>
                <w:sz w:val="20"/>
                <w:szCs w:val="20"/>
              </w:rPr>
              <w:t>Working Hours</w:t>
            </w:r>
            <w:r>
              <w:rPr>
                <w:b/>
                <w:sz w:val="20"/>
                <w:szCs w:val="20"/>
              </w:rPr>
              <w:t xml:space="preserve"> </w:t>
            </w:r>
          </w:p>
          <w:p w14:paraId="4C8F779B" w14:textId="77777777" w:rsidR="00337808" w:rsidRPr="0024350B" w:rsidRDefault="00337808" w:rsidP="00510FBF">
            <w:pPr>
              <w:pStyle w:val="NoSpacing"/>
              <w:rPr>
                <w:b/>
                <w:sz w:val="20"/>
                <w:szCs w:val="20"/>
              </w:rPr>
            </w:pPr>
            <w:r>
              <w:rPr>
                <w:b/>
                <w:sz w:val="20"/>
                <w:szCs w:val="20"/>
              </w:rPr>
              <w:t>Weeks</w:t>
            </w:r>
          </w:p>
        </w:tc>
        <w:tc>
          <w:tcPr>
            <w:tcW w:w="2552" w:type="dxa"/>
          </w:tcPr>
          <w:p w14:paraId="36EC4927" w14:textId="77777777" w:rsidR="00337808" w:rsidRDefault="00337808" w:rsidP="00737F29">
            <w:pPr>
              <w:pStyle w:val="NoSpacing"/>
              <w:rPr>
                <w:sz w:val="20"/>
                <w:szCs w:val="20"/>
              </w:rPr>
            </w:pPr>
            <w:r>
              <w:rPr>
                <w:sz w:val="20"/>
                <w:szCs w:val="20"/>
              </w:rPr>
              <w:t>37</w:t>
            </w:r>
            <w:r w:rsidR="00DE5CC4">
              <w:rPr>
                <w:sz w:val="20"/>
                <w:szCs w:val="20"/>
              </w:rPr>
              <w:t xml:space="preserve"> hours</w:t>
            </w:r>
          </w:p>
          <w:p w14:paraId="21BF40D3" w14:textId="77777777" w:rsidR="00337808" w:rsidRPr="0024350B" w:rsidRDefault="00337808" w:rsidP="00737F29">
            <w:pPr>
              <w:pStyle w:val="NoSpacing"/>
              <w:rPr>
                <w:sz w:val="20"/>
                <w:szCs w:val="20"/>
              </w:rPr>
            </w:pPr>
            <w:r>
              <w:rPr>
                <w:sz w:val="20"/>
                <w:szCs w:val="20"/>
              </w:rPr>
              <w:t>52</w:t>
            </w:r>
            <w:r w:rsidR="00DE5CC4">
              <w:rPr>
                <w:sz w:val="20"/>
                <w:szCs w:val="20"/>
              </w:rPr>
              <w:t xml:space="preserve"> weeks</w:t>
            </w:r>
          </w:p>
        </w:tc>
      </w:tr>
      <w:tr w:rsidR="00337808" w:rsidRPr="0024350B" w14:paraId="7977AD98" w14:textId="77777777" w:rsidTr="00C25534">
        <w:tc>
          <w:tcPr>
            <w:tcW w:w="2268" w:type="dxa"/>
            <w:shd w:val="clear" w:color="auto" w:fill="FFFFFF"/>
          </w:tcPr>
          <w:p w14:paraId="03196720" w14:textId="77777777" w:rsidR="00337808" w:rsidRPr="0024350B" w:rsidRDefault="00337808" w:rsidP="007E6ADA">
            <w:pPr>
              <w:pStyle w:val="NoSpacing"/>
              <w:rPr>
                <w:b/>
                <w:sz w:val="20"/>
                <w:szCs w:val="20"/>
              </w:rPr>
            </w:pPr>
            <w:r>
              <w:rPr>
                <w:b/>
                <w:sz w:val="20"/>
                <w:szCs w:val="20"/>
              </w:rPr>
              <w:t>Reports to</w:t>
            </w:r>
          </w:p>
          <w:p w14:paraId="0095E935" w14:textId="77777777" w:rsidR="00337808" w:rsidRPr="0024350B" w:rsidRDefault="00337808" w:rsidP="007E6ADA">
            <w:pPr>
              <w:pStyle w:val="NoSpacing"/>
              <w:rPr>
                <w:b/>
                <w:sz w:val="20"/>
                <w:szCs w:val="20"/>
              </w:rPr>
            </w:pPr>
          </w:p>
        </w:tc>
        <w:tc>
          <w:tcPr>
            <w:tcW w:w="7938" w:type="dxa"/>
            <w:gridSpan w:val="3"/>
          </w:tcPr>
          <w:p w14:paraId="12203AAD" w14:textId="2C96208A" w:rsidR="00337808" w:rsidRPr="0024350B" w:rsidRDefault="00337808" w:rsidP="007C56E0">
            <w:pPr>
              <w:pStyle w:val="NoSpacing"/>
              <w:rPr>
                <w:sz w:val="20"/>
                <w:szCs w:val="20"/>
              </w:rPr>
            </w:pPr>
            <w:r>
              <w:rPr>
                <w:sz w:val="21"/>
                <w:szCs w:val="21"/>
              </w:rPr>
              <w:t xml:space="preserve">Business </w:t>
            </w:r>
            <w:r w:rsidR="007C56E0">
              <w:rPr>
                <w:sz w:val="21"/>
                <w:szCs w:val="21"/>
              </w:rPr>
              <w:t>Systems Manager</w:t>
            </w:r>
          </w:p>
        </w:tc>
      </w:tr>
      <w:tr w:rsidR="00337808" w:rsidRPr="0024350B" w14:paraId="157ACDE1" w14:textId="77777777" w:rsidTr="00AB667D">
        <w:trPr>
          <w:trHeight w:val="820"/>
        </w:trPr>
        <w:tc>
          <w:tcPr>
            <w:tcW w:w="2268" w:type="dxa"/>
            <w:shd w:val="clear" w:color="auto" w:fill="FFFFFF"/>
          </w:tcPr>
          <w:p w14:paraId="7F4B9A7B" w14:textId="77777777" w:rsidR="00337808" w:rsidRPr="0024350B" w:rsidRDefault="00337808" w:rsidP="005849ED">
            <w:pPr>
              <w:pStyle w:val="NoSpacing"/>
              <w:rPr>
                <w:b/>
                <w:sz w:val="20"/>
                <w:szCs w:val="20"/>
              </w:rPr>
            </w:pPr>
            <w:r w:rsidRPr="0024350B">
              <w:rPr>
                <w:b/>
                <w:sz w:val="20"/>
                <w:szCs w:val="20"/>
              </w:rPr>
              <w:t>Main Pu</w:t>
            </w:r>
            <w:r>
              <w:rPr>
                <w:b/>
                <w:sz w:val="20"/>
                <w:szCs w:val="20"/>
              </w:rPr>
              <w:t>rpose of Job</w:t>
            </w:r>
          </w:p>
        </w:tc>
        <w:tc>
          <w:tcPr>
            <w:tcW w:w="7938" w:type="dxa"/>
            <w:gridSpan w:val="3"/>
          </w:tcPr>
          <w:p w14:paraId="12725341" w14:textId="77777777" w:rsidR="00A2493D" w:rsidRDefault="00417E96" w:rsidP="0070471B">
            <w:pPr>
              <w:pStyle w:val="NoSpacing"/>
              <w:jc w:val="both"/>
              <w:rPr>
                <w:sz w:val="20"/>
                <w:szCs w:val="20"/>
              </w:rPr>
            </w:pPr>
            <w:r>
              <w:rPr>
                <w:sz w:val="20"/>
                <w:szCs w:val="20"/>
              </w:rPr>
              <w:t>To provide the support, maintenance and integration of a range of University business systems and to develop web based applications for user access to these systems.</w:t>
            </w:r>
          </w:p>
          <w:p w14:paraId="46F08DC0" w14:textId="77777777" w:rsidR="00417E96" w:rsidRPr="00155D61" w:rsidRDefault="00417E96" w:rsidP="0070471B">
            <w:pPr>
              <w:pStyle w:val="NoSpacing"/>
              <w:jc w:val="both"/>
              <w:rPr>
                <w:sz w:val="20"/>
                <w:szCs w:val="20"/>
              </w:rPr>
            </w:pPr>
          </w:p>
        </w:tc>
      </w:tr>
      <w:tr w:rsidR="00337808" w:rsidRPr="00F04FC6" w14:paraId="5783F011" w14:textId="77777777" w:rsidTr="00B65B7C">
        <w:tc>
          <w:tcPr>
            <w:tcW w:w="10206" w:type="dxa"/>
            <w:gridSpan w:val="4"/>
            <w:tcBorders>
              <w:top w:val="single" w:sz="4" w:space="0" w:color="auto"/>
              <w:left w:val="nil"/>
              <w:bottom w:val="single" w:sz="4" w:space="0" w:color="auto"/>
              <w:right w:val="nil"/>
            </w:tcBorders>
          </w:tcPr>
          <w:p w14:paraId="2338DD06" w14:textId="77777777" w:rsidR="00337808" w:rsidRPr="00BC0836" w:rsidRDefault="00337808" w:rsidP="00F044E2">
            <w:pPr>
              <w:pStyle w:val="NoSpacing"/>
              <w:rPr>
                <w:b/>
                <w:sz w:val="20"/>
                <w:szCs w:val="20"/>
              </w:rPr>
            </w:pPr>
          </w:p>
        </w:tc>
      </w:tr>
      <w:tr w:rsidR="00337808" w:rsidRPr="0024350B" w14:paraId="694B9535" w14:textId="77777777" w:rsidTr="00966B56">
        <w:tc>
          <w:tcPr>
            <w:tcW w:w="10206" w:type="dxa"/>
            <w:gridSpan w:val="4"/>
            <w:tcBorders>
              <w:top w:val="single" w:sz="4" w:space="0" w:color="auto"/>
              <w:bottom w:val="single" w:sz="4" w:space="0" w:color="auto"/>
            </w:tcBorders>
            <w:shd w:val="clear" w:color="auto" w:fill="000000"/>
          </w:tcPr>
          <w:p w14:paraId="7B9DA18D" w14:textId="77777777" w:rsidR="00337808" w:rsidRPr="0024350B" w:rsidRDefault="00337808" w:rsidP="0024350B">
            <w:pPr>
              <w:pStyle w:val="NoSpacing"/>
              <w:rPr>
                <w:b/>
                <w:color w:val="FFFFFF"/>
                <w:sz w:val="20"/>
                <w:szCs w:val="20"/>
              </w:rPr>
            </w:pPr>
            <w:r w:rsidRPr="0024350B">
              <w:rPr>
                <w:b/>
                <w:color w:val="FFFFFF"/>
                <w:sz w:val="20"/>
                <w:szCs w:val="20"/>
              </w:rPr>
              <w:t>Qualifications / Knowledge and Experience</w:t>
            </w:r>
          </w:p>
        </w:tc>
      </w:tr>
      <w:tr w:rsidR="00337808" w:rsidRPr="0024350B" w14:paraId="6C96BDE4" w14:textId="77777777" w:rsidTr="00966B56">
        <w:tc>
          <w:tcPr>
            <w:tcW w:w="2268" w:type="dxa"/>
            <w:tcBorders>
              <w:top w:val="single" w:sz="4" w:space="0" w:color="auto"/>
              <w:left w:val="single" w:sz="4" w:space="0" w:color="auto"/>
              <w:bottom w:val="single" w:sz="4" w:space="0" w:color="auto"/>
              <w:right w:val="single" w:sz="4" w:space="0" w:color="auto"/>
            </w:tcBorders>
          </w:tcPr>
          <w:p w14:paraId="13A7FD2E" w14:textId="77777777" w:rsidR="00337808" w:rsidRPr="0024350B" w:rsidRDefault="00337808" w:rsidP="00F044E2">
            <w:pPr>
              <w:pStyle w:val="NoSpacing"/>
              <w:rPr>
                <w:b/>
                <w:sz w:val="20"/>
                <w:szCs w:val="20"/>
              </w:rPr>
            </w:pPr>
          </w:p>
          <w:p w14:paraId="2EA888E8" w14:textId="77777777" w:rsidR="00337808" w:rsidRPr="0024350B" w:rsidRDefault="00337808" w:rsidP="00F044E2">
            <w:pPr>
              <w:pStyle w:val="NoSpacing"/>
              <w:rPr>
                <w:b/>
                <w:sz w:val="20"/>
                <w:szCs w:val="20"/>
              </w:rPr>
            </w:pPr>
            <w:r w:rsidRPr="0024350B">
              <w:rPr>
                <w:b/>
                <w:sz w:val="20"/>
                <w:szCs w:val="20"/>
              </w:rPr>
              <w:t>Qualificatio</w:t>
            </w:r>
            <w:r>
              <w:rPr>
                <w:b/>
                <w:sz w:val="20"/>
                <w:szCs w:val="20"/>
              </w:rPr>
              <w:t>ns and Professional Memberships</w:t>
            </w:r>
          </w:p>
          <w:p w14:paraId="1298F2CB" w14:textId="77777777" w:rsidR="00337808" w:rsidRPr="0024350B" w:rsidRDefault="00337808" w:rsidP="00F044E2">
            <w:pPr>
              <w:pStyle w:val="NoSpacing"/>
              <w:rPr>
                <w:b/>
                <w:sz w:val="20"/>
                <w:szCs w:val="20"/>
              </w:rPr>
            </w:pPr>
          </w:p>
        </w:tc>
        <w:tc>
          <w:tcPr>
            <w:tcW w:w="7938" w:type="dxa"/>
            <w:gridSpan w:val="3"/>
            <w:tcBorders>
              <w:top w:val="single" w:sz="4" w:space="0" w:color="auto"/>
              <w:left w:val="single" w:sz="4" w:space="0" w:color="auto"/>
              <w:bottom w:val="single" w:sz="4" w:space="0" w:color="auto"/>
              <w:right w:val="single" w:sz="4" w:space="0" w:color="auto"/>
            </w:tcBorders>
          </w:tcPr>
          <w:p w14:paraId="10A7064E" w14:textId="77777777" w:rsidR="00337808" w:rsidRPr="0024350B" w:rsidRDefault="00337808" w:rsidP="00BC0836">
            <w:pPr>
              <w:pStyle w:val="NoSpacing"/>
              <w:jc w:val="both"/>
              <w:rPr>
                <w:sz w:val="20"/>
                <w:szCs w:val="20"/>
              </w:rPr>
            </w:pPr>
          </w:p>
          <w:p w14:paraId="72A9866B" w14:textId="77777777" w:rsidR="00337808" w:rsidRPr="0024350B" w:rsidRDefault="00417E96" w:rsidP="00417E96">
            <w:pPr>
              <w:pStyle w:val="NoSpacing"/>
              <w:numPr>
                <w:ilvl w:val="0"/>
                <w:numId w:val="7"/>
              </w:numPr>
              <w:jc w:val="both"/>
              <w:rPr>
                <w:sz w:val="20"/>
                <w:szCs w:val="20"/>
              </w:rPr>
            </w:pPr>
            <w:r>
              <w:rPr>
                <w:sz w:val="20"/>
                <w:szCs w:val="20"/>
              </w:rPr>
              <w:t>Educated to d</w:t>
            </w:r>
            <w:r w:rsidR="00337808">
              <w:rPr>
                <w:sz w:val="20"/>
                <w:szCs w:val="20"/>
              </w:rPr>
              <w:t>egree</w:t>
            </w:r>
            <w:r>
              <w:rPr>
                <w:sz w:val="20"/>
                <w:szCs w:val="20"/>
              </w:rPr>
              <w:t xml:space="preserve"> level in a computing/IT related subject or equivalent experience gained as a Systems Analyst/Developer.</w:t>
            </w:r>
          </w:p>
        </w:tc>
      </w:tr>
      <w:tr w:rsidR="00337808" w:rsidRPr="0024350B" w14:paraId="2866D129" w14:textId="77777777" w:rsidTr="00966B56">
        <w:tc>
          <w:tcPr>
            <w:tcW w:w="2268" w:type="dxa"/>
            <w:tcBorders>
              <w:top w:val="single" w:sz="4" w:space="0" w:color="auto"/>
              <w:left w:val="single" w:sz="4" w:space="0" w:color="auto"/>
              <w:bottom w:val="nil"/>
              <w:right w:val="single" w:sz="4" w:space="0" w:color="auto"/>
            </w:tcBorders>
          </w:tcPr>
          <w:p w14:paraId="6DFFB9F4" w14:textId="77777777" w:rsidR="00337808" w:rsidRPr="0024350B" w:rsidRDefault="00337808" w:rsidP="00F044E2">
            <w:pPr>
              <w:pStyle w:val="NoSpacing"/>
              <w:rPr>
                <w:b/>
                <w:sz w:val="20"/>
                <w:szCs w:val="20"/>
              </w:rPr>
            </w:pPr>
          </w:p>
          <w:p w14:paraId="068DB5AA" w14:textId="77777777" w:rsidR="00337808" w:rsidRPr="0024350B" w:rsidRDefault="00337808" w:rsidP="00F044E2">
            <w:pPr>
              <w:pStyle w:val="NoSpacing"/>
              <w:rPr>
                <w:b/>
                <w:sz w:val="20"/>
                <w:szCs w:val="20"/>
              </w:rPr>
            </w:pPr>
            <w:r>
              <w:rPr>
                <w:b/>
                <w:sz w:val="20"/>
                <w:szCs w:val="20"/>
              </w:rPr>
              <w:t xml:space="preserve">Knowledge </w:t>
            </w:r>
          </w:p>
          <w:p w14:paraId="057EDD27" w14:textId="77777777" w:rsidR="00337808" w:rsidRPr="0024350B" w:rsidRDefault="00337808" w:rsidP="00F044E2">
            <w:pPr>
              <w:pStyle w:val="NoSpacing"/>
              <w:rPr>
                <w:b/>
                <w:sz w:val="20"/>
                <w:szCs w:val="20"/>
              </w:rPr>
            </w:pPr>
          </w:p>
        </w:tc>
        <w:tc>
          <w:tcPr>
            <w:tcW w:w="7938" w:type="dxa"/>
            <w:gridSpan w:val="3"/>
            <w:tcBorders>
              <w:top w:val="single" w:sz="4" w:space="0" w:color="auto"/>
              <w:left w:val="single" w:sz="4" w:space="0" w:color="auto"/>
              <w:bottom w:val="nil"/>
              <w:right w:val="single" w:sz="4" w:space="0" w:color="auto"/>
            </w:tcBorders>
          </w:tcPr>
          <w:p w14:paraId="6EF6E2F4" w14:textId="77777777" w:rsidR="00337808" w:rsidRPr="0024350B" w:rsidRDefault="00337808" w:rsidP="00F044E2">
            <w:pPr>
              <w:pStyle w:val="NoSpacing"/>
              <w:rPr>
                <w:sz w:val="20"/>
                <w:szCs w:val="20"/>
              </w:rPr>
            </w:pPr>
          </w:p>
          <w:p w14:paraId="106D96EA" w14:textId="1FDB1CF8" w:rsidR="00337808" w:rsidRDefault="007B08A0" w:rsidP="00AE0AF6">
            <w:pPr>
              <w:pStyle w:val="NoSpacing"/>
              <w:numPr>
                <w:ilvl w:val="0"/>
                <w:numId w:val="7"/>
              </w:numPr>
              <w:jc w:val="both"/>
              <w:rPr>
                <w:sz w:val="20"/>
                <w:szCs w:val="20"/>
              </w:rPr>
            </w:pPr>
            <w:r>
              <w:rPr>
                <w:sz w:val="20"/>
                <w:szCs w:val="20"/>
              </w:rPr>
              <w:t xml:space="preserve">Good </w:t>
            </w:r>
            <w:r w:rsidR="00A87EDA">
              <w:rPr>
                <w:sz w:val="20"/>
                <w:szCs w:val="20"/>
              </w:rPr>
              <w:t>K</w:t>
            </w:r>
            <w:r w:rsidR="00337808">
              <w:rPr>
                <w:sz w:val="20"/>
                <w:szCs w:val="20"/>
              </w:rPr>
              <w:t>nowledge of corporate relational databases particularly Oracle and SQL Server.</w:t>
            </w:r>
          </w:p>
          <w:p w14:paraId="5743549D" w14:textId="77777777" w:rsidR="00417E96" w:rsidRDefault="00417E96" w:rsidP="0070471B">
            <w:pPr>
              <w:pStyle w:val="NoSpacing"/>
              <w:numPr>
                <w:ilvl w:val="0"/>
                <w:numId w:val="7"/>
              </w:numPr>
              <w:jc w:val="both"/>
              <w:rPr>
                <w:sz w:val="20"/>
                <w:szCs w:val="20"/>
              </w:rPr>
            </w:pPr>
            <w:r>
              <w:rPr>
                <w:sz w:val="20"/>
                <w:szCs w:val="20"/>
              </w:rPr>
              <w:t>Good knowledge of database programming languages including SQL, PL/SQL.</w:t>
            </w:r>
          </w:p>
          <w:p w14:paraId="4D12016C" w14:textId="33F3290A" w:rsidR="00417E96" w:rsidRDefault="00417E96" w:rsidP="0070471B">
            <w:pPr>
              <w:pStyle w:val="NoSpacing"/>
              <w:numPr>
                <w:ilvl w:val="0"/>
                <w:numId w:val="7"/>
              </w:numPr>
              <w:jc w:val="both"/>
              <w:rPr>
                <w:sz w:val="20"/>
                <w:szCs w:val="20"/>
              </w:rPr>
            </w:pPr>
            <w:r>
              <w:rPr>
                <w:sz w:val="20"/>
                <w:szCs w:val="20"/>
              </w:rPr>
              <w:t>Knowledge of developing web applications using</w:t>
            </w:r>
            <w:r w:rsidR="00607272">
              <w:rPr>
                <w:sz w:val="20"/>
                <w:szCs w:val="20"/>
              </w:rPr>
              <w:t xml:space="preserve"> C# </w:t>
            </w:r>
            <w:r>
              <w:rPr>
                <w:sz w:val="20"/>
                <w:szCs w:val="20"/>
              </w:rPr>
              <w:t>.N</w:t>
            </w:r>
            <w:r w:rsidR="00607272">
              <w:rPr>
                <w:sz w:val="20"/>
                <w:szCs w:val="20"/>
              </w:rPr>
              <w:t>ET, preferably using the MVC framework</w:t>
            </w:r>
            <w:r>
              <w:rPr>
                <w:sz w:val="20"/>
                <w:szCs w:val="20"/>
              </w:rPr>
              <w:t>.</w:t>
            </w:r>
          </w:p>
          <w:p w14:paraId="46CD65C6" w14:textId="77777777" w:rsidR="0070471B" w:rsidRDefault="008677B5" w:rsidP="0070471B">
            <w:pPr>
              <w:pStyle w:val="NoSpacing"/>
              <w:numPr>
                <w:ilvl w:val="0"/>
                <w:numId w:val="7"/>
              </w:numPr>
              <w:jc w:val="both"/>
              <w:rPr>
                <w:sz w:val="20"/>
                <w:szCs w:val="20"/>
              </w:rPr>
            </w:pPr>
            <w:r>
              <w:rPr>
                <w:sz w:val="20"/>
                <w:szCs w:val="20"/>
              </w:rPr>
              <w:t xml:space="preserve">Knowledge of </w:t>
            </w:r>
            <w:r w:rsidR="0070471B">
              <w:rPr>
                <w:sz w:val="20"/>
                <w:szCs w:val="20"/>
              </w:rPr>
              <w:t>C# and a firm grasp of object orientated principles</w:t>
            </w:r>
            <w:r w:rsidR="00531CDB">
              <w:rPr>
                <w:sz w:val="20"/>
                <w:szCs w:val="20"/>
              </w:rPr>
              <w:t>.</w:t>
            </w:r>
          </w:p>
          <w:p w14:paraId="50C63917" w14:textId="67EE96D6" w:rsidR="00A807ED" w:rsidRDefault="00417E96" w:rsidP="00500F51">
            <w:pPr>
              <w:pStyle w:val="NoSpacing"/>
              <w:numPr>
                <w:ilvl w:val="0"/>
                <w:numId w:val="7"/>
              </w:numPr>
              <w:jc w:val="both"/>
              <w:rPr>
                <w:sz w:val="20"/>
                <w:szCs w:val="20"/>
              </w:rPr>
            </w:pPr>
            <w:r>
              <w:rPr>
                <w:sz w:val="20"/>
                <w:szCs w:val="20"/>
              </w:rPr>
              <w:t>Awareness of data integration technologies such as S</w:t>
            </w:r>
            <w:r w:rsidR="00500F51">
              <w:rPr>
                <w:sz w:val="20"/>
                <w:szCs w:val="20"/>
              </w:rPr>
              <w:t xml:space="preserve">ervice </w:t>
            </w:r>
            <w:r>
              <w:rPr>
                <w:sz w:val="20"/>
                <w:szCs w:val="20"/>
              </w:rPr>
              <w:t>O</w:t>
            </w:r>
            <w:r w:rsidR="00500F51">
              <w:rPr>
                <w:sz w:val="20"/>
                <w:szCs w:val="20"/>
              </w:rPr>
              <w:t xml:space="preserve">rientated </w:t>
            </w:r>
            <w:r>
              <w:rPr>
                <w:sz w:val="20"/>
                <w:szCs w:val="20"/>
              </w:rPr>
              <w:t>A</w:t>
            </w:r>
            <w:r w:rsidR="00500F51">
              <w:rPr>
                <w:sz w:val="20"/>
                <w:szCs w:val="20"/>
              </w:rPr>
              <w:t xml:space="preserve">rchitecture </w:t>
            </w:r>
            <w:r w:rsidR="00B05F79">
              <w:rPr>
                <w:sz w:val="20"/>
                <w:szCs w:val="20"/>
              </w:rPr>
              <w:t xml:space="preserve">(SOA) </w:t>
            </w:r>
            <w:r>
              <w:rPr>
                <w:sz w:val="20"/>
                <w:szCs w:val="20"/>
              </w:rPr>
              <w:t>or S</w:t>
            </w:r>
            <w:r w:rsidR="00500F51">
              <w:rPr>
                <w:sz w:val="20"/>
                <w:szCs w:val="20"/>
              </w:rPr>
              <w:t xml:space="preserve">QL </w:t>
            </w:r>
            <w:r>
              <w:rPr>
                <w:sz w:val="20"/>
                <w:szCs w:val="20"/>
              </w:rPr>
              <w:t>S</w:t>
            </w:r>
            <w:r w:rsidR="00500F51">
              <w:rPr>
                <w:sz w:val="20"/>
                <w:szCs w:val="20"/>
              </w:rPr>
              <w:t xml:space="preserve">erver </w:t>
            </w:r>
            <w:r>
              <w:rPr>
                <w:sz w:val="20"/>
                <w:szCs w:val="20"/>
              </w:rPr>
              <w:t>I</w:t>
            </w:r>
            <w:r w:rsidR="00500F51">
              <w:rPr>
                <w:sz w:val="20"/>
                <w:szCs w:val="20"/>
              </w:rPr>
              <w:t xml:space="preserve">ntegration </w:t>
            </w:r>
            <w:r>
              <w:rPr>
                <w:sz w:val="20"/>
                <w:szCs w:val="20"/>
              </w:rPr>
              <w:t>S</w:t>
            </w:r>
            <w:r w:rsidR="00500F51">
              <w:rPr>
                <w:sz w:val="20"/>
                <w:szCs w:val="20"/>
              </w:rPr>
              <w:t>ervices</w:t>
            </w:r>
            <w:r w:rsidR="00B05F79">
              <w:rPr>
                <w:sz w:val="20"/>
                <w:szCs w:val="20"/>
              </w:rPr>
              <w:t xml:space="preserve"> (SSIS)</w:t>
            </w:r>
            <w:r w:rsidR="00A807ED">
              <w:rPr>
                <w:sz w:val="20"/>
                <w:szCs w:val="20"/>
              </w:rPr>
              <w:t>.</w:t>
            </w:r>
          </w:p>
          <w:p w14:paraId="5F89113A" w14:textId="77777777" w:rsidR="008677B5" w:rsidRPr="0024350B" w:rsidRDefault="008677B5" w:rsidP="008677B5">
            <w:pPr>
              <w:pStyle w:val="NoSpacing"/>
              <w:jc w:val="both"/>
              <w:rPr>
                <w:sz w:val="20"/>
                <w:szCs w:val="20"/>
              </w:rPr>
            </w:pPr>
          </w:p>
        </w:tc>
      </w:tr>
      <w:tr w:rsidR="00337808" w:rsidRPr="0024350B" w14:paraId="51EAC6B6" w14:textId="77777777" w:rsidTr="00966B56">
        <w:tc>
          <w:tcPr>
            <w:tcW w:w="2268" w:type="dxa"/>
            <w:tcBorders>
              <w:top w:val="single" w:sz="4" w:space="0" w:color="auto"/>
              <w:left w:val="single" w:sz="4" w:space="0" w:color="auto"/>
              <w:bottom w:val="nil"/>
              <w:right w:val="single" w:sz="4" w:space="0" w:color="auto"/>
            </w:tcBorders>
          </w:tcPr>
          <w:p w14:paraId="0B72EBBD" w14:textId="77777777" w:rsidR="00337808" w:rsidRDefault="00337808" w:rsidP="00F044E2">
            <w:pPr>
              <w:pStyle w:val="NoSpacing"/>
              <w:rPr>
                <w:b/>
                <w:sz w:val="20"/>
                <w:szCs w:val="20"/>
              </w:rPr>
            </w:pPr>
          </w:p>
          <w:p w14:paraId="52CA5CF8" w14:textId="77777777" w:rsidR="00337808" w:rsidRDefault="00337808" w:rsidP="00F044E2">
            <w:pPr>
              <w:pStyle w:val="NoSpacing"/>
              <w:rPr>
                <w:b/>
                <w:sz w:val="20"/>
                <w:szCs w:val="20"/>
              </w:rPr>
            </w:pPr>
            <w:r>
              <w:rPr>
                <w:b/>
                <w:sz w:val="20"/>
                <w:szCs w:val="20"/>
              </w:rPr>
              <w:t>Experience</w:t>
            </w:r>
          </w:p>
          <w:p w14:paraId="385D6F7C" w14:textId="77777777" w:rsidR="00337808" w:rsidRPr="004E68E7" w:rsidRDefault="00337808" w:rsidP="00F044E2">
            <w:pPr>
              <w:pStyle w:val="NoSpacing"/>
              <w:rPr>
                <w:b/>
                <w:sz w:val="20"/>
                <w:szCs w:val="20"/>
              </w:rPr>
            </w:pPr>
          </w:p>
        </w:tc>
        <w:tc>
          <w:tcPr>
            <w:tcW w:w="7938" w:type="dxa"/>
            <w:gridSpan w:val="3"/>
            <w:tcBorders>
              <w:top w:val="single" w:sz="4" w:space="0" w:color="auto"/>
              <w:left w:val="single" w:sz="4" w:space="0" w:color="auto"/>
              <w:bottom w:val="nil"/>
              <w:right w:val="single" w:sz="4" w:space="0" w:color="auto"/>
            </w:tcBorders>
          </w:tcPr>
          <w:p w14:paraId="738AB645" w14:textId="77777777" w:rsidR="00337808" w:rsidRDefault="00337808" w:rsidP="00F044E2">
            <w:pPr>
              <w:pStyle w:val="NoSpacing"/>
              <w:rPr>
                <w:sz w:val="20"/>
                <w:szCs w:val="20"/>
              </w:rPr>
            </w:pPr>
          </w:p>
          <w:p w14:paraId="2B7F672F" w14:textId="29E03DE9" w:rsidR="00A54D95" w:rsidRDefault="00A54D95" w:rsidP="004B1758">
            <w:pPr>
              <w:pStyle w:val="NoSpacing"/>
              <w:numPr>
                <w:ilvl w:val="0"/>
                <w:numId w:val="7"/>
              </w:numPr>
              <w:jc w:val="both"/>
              <w:rPr>
                <w:sz w:val="20"/>
                <w:szCs w:val="20"/>
              </w:rPr>
            </w:pPr>
            <w:r>
              <w:rPr>
                <w:sz w:val="20"/>
                <w:szCs w:val="20"/>
              </w:rPr>
              <w:t xml:space="preserve">Experience </w:t>
            </w:r>
            <w:r w:rsidR="00335560">
              <w:rPr>
                <w:sz w:val="20"/>
                <w:szCs w:val="20"/>
              </w:rPr>
              <w:t xml:space="preserve">of </w:t>
            </w:r>
            <w:r>
              <w:rPr>
                <w:sz w:val="20"/>
                <w:szCs w:val="20"/>
              </w:rPr>
              <w:t>implementing new IT systems and integrating these with other existing systems.</w:t>
            </w:r>
          </w:p>
          <w:p w14:paraId="51A64220" w14:textId="020F7237" w:rsidR="004B1758" w:rsidRDefault="00A87EDA" w:rsidP="004B1758">
            <w:pPr>
              <w:pStyle w:val="NoSpacing"/>
              <w:numPr>
                <w:ilvl w:val="0"/>
                <w:numId w:val="7"/>
              </w:numPr>
              <w:jc w:val="both"/>
              <w:rPr>
                <w:sz w:val="20"/>
                <w:szCs w:val="20"/>
              </w:rPr>
            </w:pPr>
            <w:r>
              <w:rPr>
                <w:sz w:val="20"/>
                <w:szCs w:val="20"/>
              </w:rPr>
              <w:t>Experience of developing web applications according to the agreed requirements</w:t>
            </w:r>
            <w:r w:rsidR="00335560">
              <w:rPr>
                <w:sz w:val="20"/>
                <w:szCs w:val="20"/>
              </w:rPr>
              <w:t xml:space="preserve"> and technical </w:t>
            </w:r>
            <w:r>
              <w:rPr>
                <w:sz w:val="20"/>
                <w:szCs w:val="20"/>
              </w:rPr>
              <w:t>specification.</w:t>
            </w:r>
            <w:bookmarkStart w:id="0" w:name="_GoBack"/>
            <w:bookmarkEnd w:id="0"/>
          </w:p>
          <w:p w14:paraId="7243AD79" w14:textId="77777777" w:rsidR="00F42360" w:rsidRDefault="00F42360" w:rsidP="00B92AB9">
            <w:pPr>
              <w:pStyle w:val="NoSpacing"/>
              <w:numPr>
                <w:ilvl w:val="0"/>
                <w:numId w:val="7"/>
              </w:numPr>
              <w:jc w:val="both"/>
              <w:rPr>
                <w:sz w:val="20"/>
                <w:szCs w:val="20"/>
              </w:rPr>
            </w:pPr>
            <w:r>
              <w:rPr>
                <w:sz w:val="20"/>
                <w:szCs w:val="20"/>
              </w:rPr>
              <w:t>Experience of customer service in a second/third line technical support role with the ability to work consultatively whilst ensuring a high level of service.</w:t>
            </w:r>
          </w:p>
          <w:p w14:paraId="2962F1B8" w14:textId="77777777" w:rsidR="00337808" w:rsidRDefault="00F867D5" w:rsidP="00B92AB9">
            <w:pPr>
              <w:pStyle w:val="NoSpacing"/>
              <w:numPr>
                <w:ilvl w:val="0"/>
                <w:numId w:val="7"/>
              </w:numPr>
              <w:jc w:val="both"/>
              <w:rPr>
                <w:sz w:val="20"/>
                <w:szCs w:val="20"/>
              </w:rPr>
            </w:pPr>
            <w:r>
              <w:rPr>
                <w:sz w:val="20"/>
                <w:szCs w:val="20"/>
              </w:rPr>
              <w:t>Experience of agile development methodologies.</w:t>
            </w:r>
          </w:p>
          <w:p w14:paraId="53DFF5EF" w14:textId="77777777" w:rsidR="00337808" w:rsidRPr="00AE0AF6" w:rsidRDefault="00337808" w:rsidP="004B1758">
            <w:pPr>
              <w:pStyle w:val="NoSpacing"/>
              <w:ind w:left="360"/>
              <w:jc w:val="both"/>
              <w:rPr>
                <w:i/>
                <w:sz w:val="20"/>
                <w:szCs w:val="20"/>
              </w:rPr>
            </w:pPr>
          </w:p>
        </w:tc>
      </w:tr>
      <w:tr w:rsidR="00337808" w:rsidRPr="0024350B" w14:paraId="619A7F1E" w14:textId="77777777" w:rsidTr="00F044E2">
        <w:tc>
          <w:tcPr>
            <w:tcW w:w="2268" w:type="dxa"/>
            <w:tcBorders>
              <w:top w:val="single" w:sz="4" w:space="0" w:color="auto"/>
              <w:left w:val="nil"/>
              <w:bottom w:val="single" w:sz="4" w:space="0" w:color="auto"/>
              <w:right w:val="nil"/>
            </w:tcBorders>
          </w:tcPr>
          <w:p w14:paraId="36D61BBE" w14:textId="77777777" w:rsidR="00337808" w:rsidRPr="0024350B" w:rsidRDefault="00337808" w:rsidP="00F044E2">
            <w:pPr>
              <w:pStyle w:val="NoSpacing"/>
              <w:rPr>
                <w:b/>
                <w:sz w:val="20"/>
                <w:szCs w:val="20"/>
              </w:rPr>
            </w:pPr>
          </w:p>
        </w:tc>
        <w:tc>
          <w:tcPr>
            <w:tcW w:w="7938" w:type="dxa"/>
            <w:gridSpan w:val="3"/>
            <w:tcBorders>
              <w:top w:val="single" w:sz="4" w:space="0" w:color="auto"/>
              <w:left w:val="nil"/>
              <w:bottom w:val="single" w:sz="4" w:space="0" w:color="auto"/>
              <w:right w:val="nil"/>
            </w:tcBorders>
          </w:tcPr>
          <w:p w14:paraId="4EF329E1" w14:textId="77777777" w:rsidR="00337808" w:rsidRPr="0024350B" w:rsidRDefault="00337808" w:rsidP="00F044E2">
            <w:pPr>
              <w:pStyle w:val="NoSpacing"/>
              <w:rPr>
                <w:b/>
                <w:sz w:val="20"/>
                <w:szCs w:val="20"/>
              </w:rPr>
            </w:pPr>
          </w:p>
        </w:tc>
      </w:tr>
      <w:tr w:rsidR="00337808" w:rsidRPr="0024350B" w14:paraId="796E129C" w14:textId="77777777" w:rsidTr="0024350B">
        <w:tc>
          <w:tcPr>
            <w:tcW w:w="10206" w:type="dxa"/>
            <w:gridSpan w:val="4"/>
            <w:tcBorders>
              <w:top w:val="single" w:sz="4" w:space="0" w:color="auto"/>
              <w:bottom w:val="single" w:sz="4" w:space="0" w:color="auto"/>
            </w:tcBorders>
            <w:shd w:val="clear" w:color="auto" w:fill="000000"/>
          </w:tcPr>
          <w:p w14:paraId="7F0B8EB1" w14:textId="77777777" w:rsidR="00337808" w:rsidRPr="0024350B" w:rsidRDefault="00337808" w:rsidP="0024350B">
            <w:pPr>
              <w:pStyle w:val="NoSpacing"/>
              <w:rPr>
                <w:b/>
                <w:color w:val="FFFFFF"/>
                <w:sz w:val="20"/>
                <w:szCs w:val="20"/>
              </w:rPr>
            </w:pPr>
            <w:r w:rsidRPr="0024350B">
              <w:rPr>
                <w:b/>
                <w:color w:val="FFFFFF"/>
                <w:sz w:val="20"/>
                <w:szCs w:val="20"/>
              </w:rPr>
              <w:t>Key Tasks and Responsibilities</w:t>
            </w:r>
          </w:p>
        </w:tc>
      </w:tr>
      <w:tr w:rsidR="00337808" w:rsidRPr="0024350B" w14:paraId="47868521"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0ECCE3AF" w14:textId="77777777" w:rsidR="00337808" w:rsidRPr="0024350B" w:rsidRDefault="00337808" w:rsidP="00737F29">
            <w:pPr>
              <w:pStyle w:val="NoSpacing"/>
              <w:rPr>
                <w:i/>
                <w:sz w:val="20"/>
                <w:szCs w:val="20"/>
              </w:rPr>
            </w:pPr>
          </w:p>
          <w:p w14:paraId="65477189" w14:textId="77777777" w:rsidR="00337808" w:rsidRPr="0024350B" w:rsidRDefault="00337808" w:rsidP="00737F29">
            <w:pPr>
              <w:pStyle w:val="NoSpacing"/>
              <w:rPr>
                <w:b/>
                <w:sz w:val="20"/>
                <w:szCs w:val="20"/>
              </w:rPr>
            </w:pPr>
            <w:r>
              <w:rPr>
                <w:b/>
                <w:sz w:val="20"/>
                <w:szCs w:val="20"/>
              </w:rPr>
              <w:t>Communication</w:t>
            </w:r>
          </w:p>
          <w:p w14:paraId="00DB811F" w14:textId="77777777" w:rsidR="00337808" w:rsidRPr="0024350B" w:rsidRDefault="00337808" w:rsidP="00737F29">
            <w:pPr>
              <w:pStyle w:val="NoSpacing"/>
              <w:rPr>
                <w:b/>
                <w:sz w:val="20"/>
                <w:szCs w:val="20"/>
              </w:rPr>
            </w:pPr>
          </w:p>
          <w:p w14:paraId="7FF52866" w14:textId="77777777" w:rsidR="00337808" w:rsidRPr="0024350B" w:rsidRDefault="00337808" w:rsidP="00737F29">
            <w:pPr>
              <w:pStyle w:val="NoSpacing"/>
              <w:rPr>
                <w:b/>
                <w:sz w:val="20"/>
                <w:szCs w:val="20"/>
              </w:rPr>
            </w:pPr>
          </w:p>
        </w:tc>
        <w:tc>
          <w:tcPr>
            <w:tcW w:w="7938" w:type="dxa"/>
            <w:gridSpan w:val="3"/>
            <w:tcBorders>
              <w:top w:val="single" w:sz="4" w:space="0" w:color="auto"/>
              <w:left w:val="single" w:sz="4" w:space="0" w:color="auto"/>
              <w:bottom w:val="single" w:sz="4" w:space="0" w:color="auto"/>
              <w:right w:val="single" w:sz="4" w:space="0" w:color="auto"/>
            </w:tcBorders>
          </w:tcPr>
          <w:p w14:paraId="7B1BBC5A" w14:textId="77777777" w:rsidR="00337808" w:rsidRDefault="00337808" w:rsidP="00A17DB9">
            <w:pPr>
              <w:pStyle w:val="NoSpacing"/>
              <w:jc w:val="both"/>
              <w:rPr>
                <w:sz w:val="20"/>
                <w:szCs w:val="20"/>
              </w:rPr>
            </w:pPr>
          </w:p>
          <w:p w14:paraId="7215B244" w14:textId="77777777" w:rsidR="00337808" w:rsidRDefault="00337808" w:rsidP="005849ED">
            <w:pPr>
              <w:pStyle w:val="NoSpacing"/>
              <w:numPr>
                <w:ilvl w:val="0"/>
                <w:numId w:val="1"/>
              </w:numPr>
              <w:jc w:val="both"/>
              <w:rPr>
                <w:sz w:val="20"/>
                <w:szCs w:val="20"/>
              </w:rPr>
            </w:pPr>
            <w:r>
              <w:rPr>
                <w:sz w:val="20"/>
                <w:szCs w:val="20"/>
              </w:rPr>
              <w:t>Able to c</w:t>
            </w:r>
            <w:r w:rsidRPr="001D654D">
              <w:rPr>
                <w:sz w:val="20"/>
                <w:szCs w:val="20"/>
              </w:rPr>
              <w:t xml:space="preserve">ommunicate </w:t>
            </w:r>
            <w:r>
              <w:rPr>
                <w:sz w:val="20"/>
                <w:szCs w:val="20"/>
              </w:rPr>
              <w:t>effectively</w:t>
            </w:r>
            <w:r w:rsidR="00F42360">
              <w:rPr>
                <w:sz w:val="20"/>
                <w:szCs w:val="20"/>
              </w:rPr>
              <w:t>, both verbally and in writing,</w:t>
            </w:r>
            <w:r>
              <w:rPr>
                <w:sz w:val="20"/>
                <w:szCs w:val="20"/>
              </w:rPr>
              <w:t xml:space="preserve"> </w:t>
            </w:r>
            <w:r w:rsidRPr="001D654D">
              <w:rPr>
                <w:sz w:val="20"/>
                <w:szCs w:val="20"/>
              </w:rPr>
              <w:t>with colleagues at all levels</w:t>
            </w:r>
            <w:r>
              <w:rPr>
                <w:sz w:val="20"/>
                <w:szCs w:val="20"/>
              </w:rPr>
              <w:t>, both technical and non-technical.</w:t>
            </w:r>
          </w:p>
          <w:p w14:paraId="4564D85C" w14:textId="77777777" w:rsidR="00337808" w:rsidRDefault="00337808" w:rsidP="005849ED">
            <w:pPr>
              <w:pStyle w:val="NoSpacing"/>
              <w:numPr>
                <w:ilvl w:val="0"/>
                <w:numId w:val="1"/>
              </w:numPr>
              <w:jc w:val="both"/>
              <w:rPr>
                <w:sz w:val="20"/>
                <w:szCs w:val="20"/>
              </w:rPr>
            </w:pPr>
            <w:r>
              <w:rPr>
                <w:sz w:val="20"/>
                <w:szCs w:val="20"/>
              </w:rPr>
              <w:t>Document work carried out and transfer knowledge to other members of the team.</w:t>
            </w:r>
          </w:p>
          <w:p w14:paraId="48CD0C6D" w14:textId="77777777" w:rsidR="00F42360" w:rsidRDefault="00F42360" w:rsidP="005849ED">
            <w:pPr>
              <w:pStyle w:val="NoSpacing"/>
              <w:numPr>
                <w:ilvl w:val="0"/>
                <w:numId w:val="1"/>
              </w:numPr>
              <w:jc w:val="both"/>
              <w:rPr>
                <w:sz w:val="20"/>
                <w:szCs w:val="20"/>
              </w:rPr>
            </w:pPr>
            <w:r>
              <w:rPr>
                <w:sz w:val="20"/>
                <w:szCs w:val="20"/>
              </w:rPr>
              <w:t>Ensure that accurate records are maintained, and that solutions are identified and communicated to ICT staff and customers as appropriate.</w:t>
            </w:r>
          </w:p>
          <w:p w14:paraId="7D62849D" w14:textId="77777777" w:rsidR="00337808" w:rsidRPr="001D654D" w:rsidRDefault="00337808" w:rsidP="004B1758">
            <w:pPr>
              <w:pStyle w:val="NoSpacing"/>
              <w:ind w:left="360"/>
              <w:jc w:val="both"/>
              <w:rPr>
                <w:sz w:val="20"/>
                <w:szCs w:val="20"/>
              </w:rPr>
            </w:pPr>
          </w:p>
        </w:tc>
      </w:tr>
      <w:tr w:rsidR="00337808" w:rsidRPr="0024350B" w14:paraId="77CAA7C3"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0EAE13D7" w14:textId="77777777" w:rsidR="00337808" w:rsidRPr="0024350B" w:rsidRDefault="00337808" w:rsidP="00737F29">
            <w:pPr>
              <w:pStyle w:val="NoSpacing"/>
              <w:rPr>
                <w:b/>
                <w:sz w:val="20"/>
                <w:szCs w:val="20"/>
              </w:rPr>
            </w:pPr>
          </w:p>
          <w:p w14:paraId="473BD235" w14:textId="77777777" w:rsidR="00337808" w:rsidRPr="0024350B" w:rsidRDefault="00337808" w:rsidP="00737F29">
            <w:pPr>
              <w:pStyle w:val="NoSpacing"/>
              <w:rPr>
                <w:b/>
                <w:sz w:val="20"/>
                <w:szCs w:val="20"/>
              </w:rPr>
            </w:pPr>
            <w:r w:rsidRPr="0024350B">
              <w:rPr>
                <w:b/>
                <w:sz w:val="20"/>
                <w:szCs w:val="20"/>
              </w:rPr>
              <w:t>Teamwork and Motivation</w:t>
            </w:r>
          </w:p>
          <w:p w14:paraId="5CFC1072" w14:textId="77777777" w:rsidR="00337808" w:rsidRPr="0024350B" w:rsidRDefault="00337808" w:rsidP="00737F29">
            <w:pPr>
              <w:pStyle w:val="NoSpacing"/>
              <w:rPr>
                <w:b/>
                <w:sz w:val="20"/>
                <w:szCs w:val="20"/>
              </w:rPr>
            </w:pPr>
          </w:p>
        </w:tc>
        <w:tc>
          <w:tcPr>
            <w:tcW w:w="7938" w:type="dxa"/>
            <w:gridSpan w:val="3"/>
            <w:tcBorders>
              <w:top w:val="single" w:sz="4" w:space="0" w:color="auto"/>
              <w:left w:val="single" w:sz="4" w:space="0" w:color="auto"/>
              <w:bottom w:val="single" w:sz="4" w:space="0" w:color="auto"/>
              <w:right w:val="single" w:sz="4" w:space="0" w:color="auto"/>
            </w:tcBorders>
          </w:tcPr>
          <w:p w14:paraId="4D0FD369" w14:textId="77777777" w:rsidR="00337808" w:rsidRPr="0024350B" w:rsidRDefault="00337808" w:rsidP="00410E47">
            <w:pPr>
              <w:pStyle w:val="NoSpacing"/>
              <w:ind w:left="720"/>
              <w:rPr>
                <w:sz w:val="20"/>
                <w:szCs w:val="20"/>
              </w:rPr>
            </w:pPr>
          </w:p>
          <w:p w14:paraId="732E2F7E" w14:textId="77777777" w:rsidR="00337808" w:rsidRDefault="00337808" w:rsidP="005849ED">
            <w:pPr>
              <w:pStyle w:val="NoSpacing"/>
              <w:numPr>
                <w:ilvl w:val="0"/>
                <w:numId w:val="2"/>
              </w:numPr>
              <w:jc w:val="both"/>
              <w:rPr>
                <w:sz w:val="20"/>
                <w:szCs w:val="20"/>
              </w:rPr>
            </w:pPr>
            <w:r>
              <w:rPr>
                <w:sz w:val="20"/>
                <w:szCs w:val="20"/>
              </w:rPr>
              <w:t>Able to work as part of a team but also able to work independently on own initiative</w:t>
            </w:r>
            <w:r w:rsidR="00A6389E">
              <w:rPr>
                <w:sz w:val="20"/>
                <w:szCs w:val="20"/>
              </w:rPr>
              <w:t xml:space="preserve">, making suggestions to </w:t>
            </w:r>
            <w:r w:rsidR="00EB37BB">
              <w:rPr>
                <w:sz w:val="20"/>
                <w:szCs w:val="20"/>
              </w:rPr>
              <w:t xml:space="preserve">continuously </w:t>
            </w:r>
            <w:r w:rsidR="00A6389E">
              <w:rPr>
                <w:sz w:val="20"/>
                <w:szCs w:val="20"/>
              </w:rPr>
              <w:t>improve the standard of service provided</w:t>
            </w:r>
            <w:r>
              <w:rPr>
                <w:sz w:val="20"/>
                <w:szCs w:val="20"/>
              </w:rPr>
              <w:t>.</w:t>
            </w:r>
          </w:p>
          <w:p w14:paraId="4DE0F87F" w14:textId="77777777" w:rsidR="00337808" w:rsidRDefault="000D1928" w:rsidP="005849ED">
            <w:pPr>
              <w:pStyle w:val="NoSpacing"/>
              <w:numPr>
                <w:ilvl w:val="0"/>
                <w:numId w:val="2"/>
              </w:numPr>
              <w:jc w:val="both"/>
              <w:rPr>
                <w:sz w:val="20"/>
                <w:szCs w:val="20"/>
              </w:rPr>
            </w:pPr>
            <w:r>
              <w:rPr>
                <w:sz w:val="20"/>
                <w:szCs w:val="20"/>
              </w:rPr>
              <w:t>Able to work with key users to ensure that the supported systems continue to meet the users’ requirements</w:t>
            </w:r>
            <w:r w:rsidR="00531CDB">
              <w:rPr>
                <w:sz w:val="20"/>
                <w:szCs w:val="20"/>
              </w:rPr>
              <w:t>.</w:t>
            </w:r>
          </w:p>
          <w:p w14:paraId="4AAA0690" w14:textId="77777777" w:rsidR="00337808" w:rsidRPr="0024350B" w:rsidRDefault="00337808" w:rsidP="000C02D1">
            <w:pPr>
              <w:pStyle w:val="NoSpacing"/>
              <w:jc w:val="both"/>
              <w:rPr>
                <w:sz w:val="20"/>
                <w:szCs w:val="20"/>
              </w:rPr>
            </w:pPr>
          </w:p>
        </w:tc>
      </w:tr>
    </w:tbl>
    <w:p w14:paraId="0CB754FB" w14:textId="77777777" w:rsidR="00FF1720" w:rsidRDefault="00FF1720">
      <w:pPr>
        <w:rPr>
          <w:ins w:id="1" w:author="Gill O'Reilly" w:date="2013-12-03T17:10:00Z"/>
        </w:rPr>
      </w:pPr>
      <w:ins w:id="2" w:author="Gill O'Reilly" w:date="2013-12-03T17:10:00Z">
        <w:r>
          <w:br w:type="page"/>
        </w:r>
      </w:ins>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7938"/>
      </w:tblGrid>
      <w:tr w:rsidR="00337808" w:rsidRPr="0024350B" w14:paraId="103A219B"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3492E1CC" w14:textId="05C5B4D7" w:rsidR="00337808" w:rsidRPr="0024350B" w:rsidRDefault="00337808" w:rsidP="00737F29">
            <w:pPr>
              <w:pStyle w:val="NoSpacing"/>
              <w:rPr>
                <w:i/>
                <w:sz w:val="20"/>
                <w:szCs w:val="20"/>
              </w:rPr>
            </w:pPr>
          </w:p>
          <w:p w14:paraId="01ED0FA0" w14:textId="77777777" w:rsidR="00337808" w:rsidRPr="0024350B" w:rsidRDefault="00337808" w:rsidP="00737F29">
            <w:pPr>
              <w:pStyle w:val="NoSpacing"/>
              <w:rPr>
                <w:b/>
                <w:sz w:val="20"/>
                <w:szCs w:val="20"/>
              </w:rPr>
            </w:pPr>
            <w:r w:rsidRPr="0024350B">
              <w:rPr>
                <w:b/>
                <w:sz w:val="20"/>
                <w:szCs w:val="20"/>
              </w:rPr>
              <w:t>Liaison and Networking</w:t>
            </w:r>
          </w:p>
          <w:p w14:paraId="7E7D2FA8" w14:textId="77777777" w:rsidR="00337808" w:rsidRPr="0024350B" w:rsidRDefault="00337808" w:rsidP="00737F29">
            <w:pPr>
              <w:pStyle w:val="NoSpacing"/>
              <w:rPr>
                <w:i/>
                <w:sz w:val="20"/>
                <w:szCs w:val="20"/>
              </w:rPr>
            </w:pPr>
          </w:p>
        </w:tc>
        <w:tc>
          <w:tcPr>
            <w:tcW w:w="7938" w:type="dxa"/>
            <w:tcBorders>
              <w:top w:val="single" w:sz="4" w:space="0" w:color="auto"/>
              <w:left w:val="single" w:sz="4" w:space="0" w:color="auto"/>
              <w:bottom w:val="single" w:sz="4" w:space="0" w:color="auto"/>
              <w:right w:val="single" w:sz="4" w:space="0" w:color="auto"/>
            </w:tcBorders>
          </w:tcPr>
          <w:p w14:paraId="239A4BA1" w14:textId="77777777" w:rsidR="00337808" w:rsidRPr="0024350B" w:rsidRDefault="00337808" w:rsidP="00E55BB1">
            <w:pPr>
              <w:pStyle w:val="NoSpacing"/>
              <w:ind w:left="720"/>
              <w:rPr>
                <w:sz w:val="20"/>
                <w:szCs w:val="20"/>
              </w:rPr>
            </w:pPr>
          </w:p>
          <w:p w14:paraId="715412D0" w14:textId="77777777" w:rsidR="00337808" w:rsidRDefault="00337808" w:rsidP="005849ED">
            <w:pPr>
              <w:pStyle w:val="NoSpacing"/>
              <w:numPr>
                <w:ilvl w:val="0"/>
                <w:numId w:val="2"/>
              </w:numPr>
              <w:jc w:val="both"/>
              <w:rPr>
                <w:sz w:val="20"/>
                <w:szCs w:val="20"/>
              </w:rPr>
            </w:pPr>
            <w:r>
              <w:rPr>
                <w:sz w:val="20"/>
                <w:szCs w:val="20"/>
              </w:rPr>
              <w:t xml:space="preserve">Ensure all </w:t>
            </w:r>
            <w:r w:rsidR="00F867D5">
              <w:rPr>
                <w:sz w:val="20"/>
                <w:szCs w:val="20"/>
              </w:rPr>
              <w:t>development tasks</w:t>
            </w:r>
            <w:r>
              <w:rPr>
                <w:sz w:val="20"/>
                <w:szCs w:val="20"/>
              </w:rPr>
              <w:t xml:space="preserve"> are appropriately logged and that </w:t>
            </w:r>
            <w:r w:rsidR="00F867D5">
              <w:rPr>
                <w:sz w:val="20"/>
                <w:szCs w:val="20"/>
              </w:rPr>
              <w:t xml:space="preserve">issues and resolutions are </w:t>
            </w:r>
            <w:r>
              <w:rPr>
                <w:sz w:val="20"/>
                <w:szCs w:val="20"/>
              </w:rPr>
              <w:t>recorded accurately and succinctly.</w:t>
            </w:r>
          </w:p>
          <w:p w14:paraId="41629FA9" w14:textId="77777777" w:rsidR="00337808" w:rsidRDefault="00F867D5" w:rsidP="00BD4E60">
            <w:pPr>
              <w:pStyle w:val="NoSpacing"/>
              <w:numPr>
                <w:ilvl w:val="0"/>
                <w:numId w:val="2"/>
              </w:numPr>
              <w:jc w:val="both"/>
              <w:rPr>
                <w:sz w:val="20"/>
                <w:szCs w:val="20"/>
              </w:rPr>
            </w:pPr>
            <w:r>
              <w:rPr>
                <w:sz w:val="20"/>
                <w:szCs w:val="20"/>
              </w:rPr>
              <w:t xml:space="preserve">Work with various </w:t>
            </w:r>
            <w:r w:rsidR="00A807ED">
              <w:rPr>
                <w:sz w:val="20"/>
                <w:szCs w:val="20"/>
              </w:rPr>
              <w:t>stakeholders</w:t>
            </w:r>
            <w:r>
              <w:rPr>
                <w:sz w:val="20"/>
                <w:szCs w:val="20"/>
              </w:rPr>
              <w:t xml:space="preserve"> </w:t>
            </w:r>
            <w:r w:rsidR="00A807ED">
              <w:rPr>
                <w:sz w:val="20"/>
                <w:szCs w:val="20"/>
              </w:rPr>
              <w:t>across the University to gather requirements and to produce technical design specifications.</w:t>
            </w:r>
          </w:p>
          <w:p w14:paraId="7F93F806" w14:textId="77777777" w:rsidR="00A6389E" w:rsidRDefault="00A6389E" w:rsidP="00BD4E60">
            <w:pPr>
              <w:pStyle w:val="NoSpacing"/>
              <w:numPr>
                <w:ilvl w:val="0"/>
                <w:numId w:val="2"/>
              </w:numPr>
              <w:jc w:val="both"/>
              <w:rPr>
                <w:sz w:val="20"/>
                <w:szCs w:val="20"/>
              </w:rPr>
            </w:pPr>
            <w:r>
              <w:rPr>
                <w:sz w:val="20"/>
                <w:szCs w:val="20"/>
              </w:rPr>
              <w:t>Liaise with other technical colleagues to ensure interfaces and other solutions are deployed effectively in the IT infrastructure and are consistent with the data architecture.</w:t>
            </w:r>
          </w:p>
          <w:p w14:paraId="6A9EF204" w14:textId="77777777" w:rsidR="004E0BE2" w:rsidRDefault="004E0BE2" w:rsidP="00BD4E60">
            <w:pPr>
              <w:pStyle w:val="NoSpacing"/>
              <w:numPr>
                <w:ilvl w:val="0"/>
                <w:numId w:val="2"/>
              </w:numPr>
              <w:jc w:val="both"/>
              <w:rPr>
                <w:sz w:val="20"/>
                <w:szCs w:val="20"/>
              </w:rPr>
            </w:pPr>
            <w:r>
              <w:rPr>
                <w:sz w:val="20"/>
                <w:szCs w:val="20"/>
              </w:rPr>
              <w:t>To work with other technical colleagues in ICT to diagnose and resolve incidents and problems.</w:t>
            </w:r>
          </w:p>
          <w:p w14:paraId="6EB77CC2" w14:textId="77777777" w:rsidR="00337808" w:rsidRPr="0024350B" w:rsidRDefault="00337808" w:rsidP="00BD4E60">
            <w:pPr>
              <w:pStyle w:val="NoSpacing"/>
              <w:jc w:val="both"/>
              <w:rPr>
                <w:sz w:val="20"/>
                <w:szCs w:val="20"/>
              </w:rPr>
            </w:pPr>
          </w:p>
        </w:tc>
      </w:tr>
      <w:tr w:rsidR="00337808" w:rsidRPr="0024350B" w14:paraId="09733266"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2127E5FE" w14:textId="77777777" w:rsidR="00337808" w:rsidRPr="0024350B" w:rsidRDefault="00337808" w:rsidP="00776B2C">
            <w:pPr>
              <w:pStyle w:val="NoSpacing"/>
              <w:rPr>
                <w:i/>
                <w:sz w:val="20"/>
                <w:szCs w:val="20"/>
              </w:rPr>
            </w:pPr>
          </w:p>
          <w:p w14:paraId="12AEFAF9" w14:textId="77777777" w:rsidR="00337808" w:rsidRPr="0024350B" w:rsidRDefault="00337808" w:rsidP="00776B2C">
            <w:pPr>
              <w:pStyle w:val="NoSpacing"/>
              <w:rPr>
                <w:b/>
                <w:sz w:val="20"/>
                <w:szCs w:val="20"/>
              </w:rPr>
            </w:pPr>
            <w:r>
              <w:rPr>
                <w:b/>
                <w:sz w:val="20"/>
                <w:szCs w:val="20"/>
              </w:rPr>
              <w:t>Customer Service</w:t>
            </w:r>
          </w:p>
          <w:p w14:paraId="5DDED0B0" w14:textId="77777777" w:rsidR="00337808" w:rsidRPr="0024350B" w:rsidRDefault="00337808" w:rsidP="00776B2C">
            <w:pPr>
              <w:pStyle w:val="NoSpacing"/>
              <w:rPr>
                <w:b/>
                <w:sz w:val="20"/>
                <w:szCs w:val="20"/>
              </w:rPr>
            </w:pPr>
          </w:p>
          <w:p w14:paraId="47F8CC8C" w14:textId="77777777" w:rsidR="00337808" w:rsidRPr="0024350B" w:rsidRDefault="00337808" w:rsidP="00776B2C">
            <w:pPr>
              <w:pStyle w:val="NoSpacing"/>
              <w:rPr>
                <w:b/>
                <w:sz w:val="20"/>
                <w:szCs w:val="20"/>
              </w:rPr>
            </w:pPr>
          </w:p>
        </w:tc>
        <w:tc>
          <w:tcPr>
            <w:tcW w:w="7938" w:type="dxa"/>
            <w:tcBorders>
              <w:top w:val="single" w:sz="4" w:space="0" w:color="auto"/>
              <w:left w:val="single" w:sz="4" w:space="0" w:color="auto"/>
              <w:bottom w:val="single" w:sz="4" w:space="0" w:color="auto"/>
              <w:right w:val="single" w:sz="4" w:space="0" w:color="auto"/>
            </w:tcBorders>
          </w:tcPr>
          <w:p w14:paraId="2ECC042E" w14:textId="77777777" w:rsidR="0094517B" w:rsidRDefault="0094517B" w:rsidP="0094517B">
            <w:pPr>
              <w:pStyle w:val="NoSpacing"/>
              <w:jc w:val="both"/>
              <w:rPr>
                <w:sz w:val="20"/>
                <w:szCs w:val="20"/>
              </w:rPr>
            </w:pPr>
          </w:p>
          <w:p w14:paraId="63C93313" w14:textId="77777777" w:rsidR="00337808" w:rsidRDefault="00337808" w:rsidP="00F867D5">
            <w:pPr>
              <w:pStyle w:val="NoSpacing"/>
              <w:numPr>
                <w:ilvl w:val="0"/>
                <w:numId w:val="3"/>
              </w:numPr>
              <w:ind w:left="360"/>
              <w:jc w:val="both"/>
              <w:rPr>
                <w:sz w:val="20"/>
                <w:szCs w:val="20"/>
              </w:rPr>
            </w:pPr>
            <w:r>
              <w:rPr>
                <w:sz w:val="20"/>
                <w:szCs w:val="20"/>
              </w:rPr>
              <w:t xml:space="preserve">Work with </w:t>
            </w:r>
            <w:r w:rsidR="00474E90">
              <w:rPr>
                <w:sz w:val="20"/>
                <w:szCs w:val="20"/>
              </w:rPr>
              <w:t xml:space="preserve">key </w:t>
            </w:r>
            <w:r>
              <w:rPr>
                <w:sz w:val="20"/>
                <w:szCs w:val="20"/>
              </w:rPr>
              <w:t>users</w:t>
            </w:r>
            <w:r w:rsidR="00474E90">
              <w:rPr>
                <w:sz w:val="20"/>
                <w:szCs w:val="20"/>
              </w:rPr>
              <w:t xml:space="preserve"> and other members of the team</w:t>
            </w:r>
            <w:r>
              <w:rPr>
                <w:sz w:val="20"/>
                <w:szCs w:val="20"/>
              </w:rPr>
              <w:t xml:space="preserve"> to </w:t>
            </w:r>
            <w:r w:rsidR="00E3700B">
              <w:rPr>
                <w:sz w:val="20"/>
                <w:szCs w:val="20"/>
              </w:rPr>
              <w:t xml:space="preserve">ensure the </w:t>
            </w:r>
            <w:r w:rsidR="00D07507">
              <w:rPr>
                <w:sz w:val="20"/>
                <w:szCs w:val="20"/>
              </w:rPr>
              <w:t>systems</w:t>
            </w:r>
            <w:r w:rsidR="0094517B">
              <w:rPr>
                <w:sz w:val="20"/>
                <w:szCs w:val="20"/>
              </w:rPr>
              <w:t xml:space="preserve"> support the business </w:t>
            </w:r>
            <w:r w:rsidR="0098324C">
              <w:rPr>
                <w:sz w:val="20"/>
                <w:szCs w:val="20"/>
              </w:rPr>
              <w:t>and organisational requirements.</w:t>
            </w:r>
          </w:p>
          <w:p w14:paraId="38B93BFD" w14:textId="77777777" w:rsidR="0098324C" w:rsidRDefault="0098324C" w:rsidP="00F867D5">
            <w:pPr>
              <w:pStyle w:val="NoSpacing"/>
              <w:numPr>
                <w:ilvl w:val="0"/>
                <w:numId w:val="3"/>
              </w:numPr>
              <w:ind w:left="360"/>
              <w:jc w:val="both"/>
              <w:rPr>
                <w:sz w:val="20"/>
                <w:szCs w:val="20"/>
              </w:rPr>
            </w:pPr>
            <w:r>
              <w:rPr>
                <w:sz w:val="20"/>
                <w:szCs w:val="20"/>
              </w:rPr>
              <w:t>Awareness of good customer service practices, anticipating customer’s needs and actively seeking feedback on the services provided.</w:t>
            </w:r>
          </w:p>
          <w:p w14:paraId="353F3BD1" w14:textId="77777777" w:rsidR="004F2EEF" w:rsidRDefault="004F2EEF" w:rsidP="00F867D5">
            <w:pPr>
              <w:pStyle w:val="NoSpacing"/>
              <w:numPr>
                <w:ilvl w:val="0"/>
                <w:numId w:val="3"/>
              </w:numPr>
              <w:ind w:left="360"/>
              <w:jc w:val="both"/>
              <w:rPr>
                <w:sz w:val="20"/>
                <w:szCs w:val="20"/>
              </w:rPr>
            </w:pPr>
            <w:r>
              <w:rPr>
                <w:sz w:val="20"/>
                <w:szCs w:val="20"/>
              </w:rPr>
              <w:t>Provide second/third line support for business systems, resolving incidents and problems quickly</w:t>
            </w:r>
            <w:r w:rsidR="0009491D">
              <w:rPr>
                <w:sz w:val="20"/>
                <w:szCs w:val="20"/>
              </w:rPr>
              <w:t>,</w:t>
            </w:r>
            <w:r>
              <w:rPr>
                <w:sz w:val="20"/>
                <w:szCs w:val="20"/>
              </w:rPr>
              <w:t xml:space="preserve"> keeping the customer informed of progress.</w:t>
            </w:r>
          </w:p>
          <w:p w14:paraId="55E691C6" w14:textId="77777777" w:rsidR="008677B5" w:rsidRPr="00F867D5" w:rsidRDefault="008677B5" w:rsidP="008677B5">
            <w:pPr>
              <w:pStyle w:val="NoSpacing"/>
              <w:jc w:val="both"/>
              <w:rPr>
                <w:sz w:val="20"/>
                <w:szCs w:val="20"/>
              </w:rPr>
            </w:pPr>
          </w:p>
        </w:tc>
      </w:tr>
      <w:tr w:rsidR="00337808" w:rsidRPr="0024350B" w14:paraId="4A0B5F9B"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236121E3" w14:textId="77777777" w:rsidR="00337808" w:rsidRPr="0024350B" w:rsidRDefault="00337808" w:rsidP="00776B2C">
            <w:pPr>
              <w:pStyle w:val="NoSpacing"/>
              <w:rPr>
                <w:b/>
                <w:sz w:val="20"/>
                <w:szCs w:val="20"/>
              </w:rPr>
            </w:pPr>
          </w:p>
          <w:p w14:paraId="605DC918" w14:textId="77777777" w:rsidR="00337808" w:rsidRPr="0024350B" w:rsidRDefault="00337808" w:rsidP="00776B2C">
            <w:pPr>
              <w:pStyle w:val="NoSpacing"/>
              <w:rPr>
                <w:b/>
                <w:sz w:val="20"/>
                <w:szCs w:val="20"/>
              </w:rPr>
            </w:pPr>
            <w:r>
              <w:rPr>
                <w:b/>
                <w:sz w:val="20"/>
                <w:szCs w:val="20"/>
              </w:rPr>
              <w:t>Decision Making</w:t>
            </w:r>
          </w:p>
          <w:p w14:paraId="08F89070" w14:textId="77777777" w:rsidR="00337808" w:rsidRPr="0024350B" w:rsidRDefault="00337808" w:rsidP="00776B2C">
            <w:pPr>
              <w:pStyle w:val="NoSpacing"/>
              <w:rPr>
                <w:b/>
                <w:sz w:val="20"/>
                <w:szCs w:val="20"/>
              </w:rPr>
            </w:pPr>
          </w:p>
          <w:p w14:paraId="42C9CFAF" w14:textId="77777777" w:rsidR="00337808" w:rsidRPr="0024350B" w:rsidRDefault="00337808" w:rsidP="00776B2C">
            <w:pPr>
              <w:pStyle w:val="NoSpacing"/>
              <w:rPr>
                <w:b/>
                <w:sz w:val="20"/>
                <w:szCs w:val="20"/>
              </w:rPr>
            </w:pPr>
          </w:p>
        </w:tc>
        <w:tc>
          <w:tcPr>
            <w:tcW w:w="7938" w:type="dxa"/>
            <w:tcBorders>
              <w:top w:val="single" w:sz="4" w:space="0" w:color="auto"/>
              <w:left w:val="single" w:sz="4" w:space="0" w:color="auto"/>
              <w:bottom w:val="single" w:sz="4" w:space="0" w:color="auto"/>
              <w:right w:val="single" w:sz="4" w:space="0" w:color="auto"/>
            </w:tcBorders>
          </w:tcPr>
          <w:p w14:paraId="533152DA" w14:textId="77777777" w:rsidR="00337808" w:rsidRPr="0024350B" w:rsidRDefault="00337808" w:rsidP="00776B2C">
            <w:pPr>
              <w:pStyle w:val="NoSpacing"/>
              <w:rPr>
                <w:sz w:val="20"/>
                <w:szCs w:val="20"/>
              </w:rPr>
            </w:pPr>
          </w:p>
          <w:p w14:paraId="26444CB7" w14:textId="77777777" w:rsidR="00337808" w:rsidRDefault="009B23EA" w:rsidP="00F867D5">
            <w:pPr>
              <w:pStyle w:val="NoSpacing"/>
              <w:numPr>
                <w:ilvl w:val="0"/>
                <w:numId w:val="3"/>
              </w:numPr>
              <w:ind w:left="318" w:hanging="284"/>
              <w:jc w:val="both"/>
              <w:rPr>
                <w:sz w:val="20"/>
                <w:szCs w:val="20"/>
              </w:rPr>
            </w:pPr>
            <w:r>
              <w:rPr>
                <w:sz w:val="20"/>
                <w:szCs w:val="20"/>
              </w:rPr>
              <w:t xml:space="preserve">Design, write and test </w:t>
            </w:r>
            <w:r w:rsidR="00F867D5">
              <w:rPr>
                <w:sz w:val="20"/>
                <w:szCs w:val="20"/>
              </w:rPr>
              <w:t>applications</w:t>
            </w:r>
            <w:r w:rsidR="00F16F12">
              <w:rPr>
                <w:sz w:val="20"/>
                <w:szCs w:val="20"/>
              </w:rPr>
              <w:t xml:space="preserve"> and user interfaces</w:t>
            </w:r>
            <w:r>
              <w:rPr>
                <w:sz w:val="20"/>
                <w:szCs w:val="20"/>
              </w:rPr>
              <w:t xml:space="preserve"> using standard development tools</w:t>
            </w:r>
            <w:r w:rsidR="002D6964">
              <w:rPr>
                <w:sz w:val="20"/>
                <w:szCs w:val="20"/>
              </w:rPr>
              <w:t xml:space="preserve">.  </w:t>
            </w:r>
            <w:r w:rsidR="00F16F12">
              <w:rPr>
                <w:sz w:val="20"/>
                <w:szCs w:val="20"/>
              </w:rPr>
              <w:t xml:space="preserve"> </w:t>
            </w:r>
          </w:p>
          <w:p w14:paraId="253FC1F4" w14:textId="77777777" w:rsidR="00F16F12" w:rsidRDefault="00F16F12" w:rsidP="00F867D5">
            <w:pPr>
              <w:pStyle w:val="NoSpacing"/>
              <w:numPr>
                <w:ilvl w:val="0"/>
                <w:numId w:val="3"/>
              </w:numPr>
              <w:ind w:left="318" w:hanging="284"/>
              <w:jc w:val="both"/>
              <w:rPr>
                <w:sz w:val="20"/>
                <w:szCs w:val="20"/>
              </w:rPr>
            </w:pPr>
            <w:r>
              <w:rPr>
                <w:sz w:val="20"/>
                <w:szCs w:val="20"/>
              </w:rPr>
              <w:t xml:space="preserve">Monitor and assess the </w:t>
            </w:r>
            <w:r w:rsidR="004F2EEF">
              <w:rPr>
                <w:sz w:val="20"/>
                <w:szCs w:val="20"/>
              </w:rPr>
              <w:t>security</w:t>
            </w:r>
            <w:r w:rsidR="002D6964">
              <w:rPr>
                <w:sz w:val="20"/>
                <w:szCs w:val="20"/>
              </w:rPr>
              <w:t xml:space="preserve"> and performance</w:t>
            </w:r>
            <w:r>
              <w:rPr>
                <w:sz w:val="20"/>
                <w:szCs w:val="20"/>
              </w:rPr>
              <w:t xml:space="preserve"> of the business systems, making</w:t>
            </w:r>
            <w:r w:rsidR="002D6964">
              <w:rPr>
                <w:sz w:val="20"/>
                <w:szCs w:val="20"/>
              </w:rPr>
              <w:t xml:space="preserve"> any changes in accordance with the relevant change procedure.</w:t>
            </w:r>
          </w:p>
          <w:p w14:paraId="1A006D55" w14:textId="77777777" w:rsidR="008677B5" w:rsidRDefault="004E0BE2" w:rsidP="004E0BE2">
            <w:pPr>
              <w:pStyle w:val="NoSpacing"/>
              <w:numPr>
                <w:ilvl w:val="0"/>
                <w:numId w:val="3"/>
              </w:numPr>
              <w:ind w:left="318" w:hanging="284"/>
              <w:jc w:val="both"/>
              <w:rPr>
                <w:sz w:val="20"/>
                <w:szCs w:val="20"/>
              </w:rPr>
            </w:pPr>
            <w:r>
              <w:rPr>
                <w:sz w:val="20"/>
                <w:szCs w:val="20"/>
              </w:rPr>
              <w:t>Assist the ICT service desk in deciding how support calls should be routed, along with any supporting information, to the second/third line support teams.</w:t>
            </w:r>
          </w:p>
          <w:p w14:paraId="1D6F187E" w14:textId="77777777" w:rsidR="004E0BE2" w:rsidRPr="00F867D5" w:rsidRDefault="004E0BE2" w:rsidP="004E0BE2">
            <w:pPr>
              <w:pStyle w:val="NoSpacing"/>
              <w:jc w:val="both"/>
              <w:rPr>
                <w:sz w:val="20"/>
                <w:szCs w:val="20"/>
              </w:rPr>
            </w:pPr>
          </w:p>
        </w:tc>
      </w:tr>
      <w:tr w:rsidR="00337808" w:rsidRPr="0024350B" w14:paraId="1B30610A"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315FA23D" w14:textId="77777777" w:rsidR="00337808" w:rsidRDefault="00337808" w:rsidP="00776B2C">
            <w:pPr>
              <w:pStyle w:val="NoSpacing"/>
              <w:rPr>
                <w:b/>
                <w:sz w:val="20"/>
                <w:szCs w:val="20"/>
              </w:rPr>
            </w:pPr>
          </w:p>
          <w:p w14:paraId="3CDFCB56" w14:textId="77777777" w:rsidR="00337808" w:rsidRPr="0024350B" w:rsidRDefault="00337808" w:rsidP="00776B2C">
            <w:pPr>
              <w:pStyle w:val="NoSpacing"/>
              <w:rPr>
                <w:b/>
                <w:sz w:val="20"/>
                <w:szCs w:val="20"/>
              </w:rPr>
            </w:pPr>
            <w:r>
              <w:rPr>
                <w:b/>
                <w:sz w:val="20"/>
                <w:szCs w:val="20"/>
              </w:rPr>
              <w:t>Planning and Organising</w:t>
            </w:r>
          </w:p>
          <w:p w14:paraId="70887F86" w14:textId="77777777" w:rsidR="00337808" w:rsidRPr="0024350B" w:rsidRDefault="00337808" w:rsidP="00776B2C">
            <w:pPr>
              <w:pStyle w:val="NoSpacing"/>
              <w:rPr>
                <w:b/>
                <w:sz w:val="20"/>
                <w:szCs w:val="20"/>
              </w:rPr>
            </w:pPr>
          </w:p>
        </w:tc>
        <w:tc>
          <w:tcPr>
            <w:tcW w:w="7938" w:type="dxa"/>
            <w:tcBorders>
              <w:top w:val="single" w:sz="4" w:space="0" w:color="auto"/>
              <w:left w:val="single" w:sz="4" w:space="0" w:color="auto"/>
              <w:bottom w:val="single" w:sz="4" w:space="0" w:color="auto"/>
              <w:right w:val="single" w:sz="4" w:space="0" w:color="auto"/>
            </w:tcBorders>
          </w:tcPr>
          <w:p w14:paraId="3F913D5A" w14:textId="77777777" w:rsidR="00337808" w:rsidRPr="0024350B" w:rsidRDefault="00337808" w:rsidP="00776B2C">
            <w:pPr>
              <w:pStyle w:val="NoSpacing"/>
              <w:ind w:left="720"/>
              <w:rPr>
                <w:sz w:val="20"/>
                <w:szCs w:val="20"/>
              </w:rPr>
            </w:pPr>
          </w:p>
          <w:p w14:paraId="41EB8155" w14:textId="77777777" w:rsidR="00337808" w:rsidRDefault="004B1758" w:rsidP="00776B2C">
            <w:pPr>
              <w:pStyle w:val="NoSpacing"/>
              <w:numPr>
                <w:ilvl w:val="0"/>
                <w:numId w:val="10"/>
              </w:numPr>
              <w:jc w:val="both"/>
              <w:rPr>
                <w:sz w:val="20"/>
                <w:szCs w:val="20"/>
              </w:rPr>
            </w:pPr>
            <w:r>
              <w:rPr>
                <w:sz w:val="20"/>
                <w:szCs w:val="20"/>
              </w:rPr>
              <w:t xml:space="preserve">Organise </w:t>
            </w:r>
            <w:r w:rsidR="00337808">
              <w:rPr>
                <w:sz w:val="20"/>
                <w:szCs w:val="20"/>
              </w:rPr>
              <w:t xml:space="preserve">and prioritise </w:t>
            </w:r>
            <w:r w:rsidR="0009491D">
              <w:rPr>
                <w:sz w:val="20"/>
                <w:szCs w:val="20"/>
              </w:rPr>
              <w:t xml:space="preserve">own </w:t>
            </w:r>
            <w:r w:rsidR="00337808">
              <w:rPr>
                <w:sz w:val="20"/>
                <w:szCs w:val="20"/>
              </w:rPr>
              <w:t>work to achieve agreed objectives.</w:t>
            </w:r>
          </w:p>
          <w:p w14:paraId="02CD7957" w14:textId="77777777" w:rsidR="00337808" w:rsidRDefault="00A62518" w:rsidP="00F867D5">
            <w:pPr>
              <w:pStyle w:val="NoSpacing"/>
              <w:numPr>
                <w:ilvl w:val="0"/>
                <w:numId w:val="10"/>
              </w:numPr>
              <w:jc w:val="both"/>
              <w:rPr>
                <w:sz w:val="20"/>
                <w:szCs w:val="20"/>
              </w:rPr>
            </w:pPr>
            <w:r>
              <w:rPr>
                <w:sz w:val="20"/>
                <w:szCs w:val="20"/>
              </w:rPr>
              <w:t xml:space="preserve">Ensure all issues raised are recorded appropriately and that </w:t>
            </w:r>
            <w:r w:rsidR="004E0BE2">
              <w:rPr>
                <w:sz w:val="20"/>
                <w:szCs w:val="20"/>
              </w:rPr>
              <w:t xml:space="preserve">any changes made </w:t>
            </w:r>
            <w:r>
              <w:rPr>
                <w:sz w:val="20"/>
                <w:szCs w:val="20"/>
              </w:rPr>
              <w:t>the relevant change process is followed.</w:t>
            </w:r>
          </w:p>
          <w:p w14:paraId="1FB4C1D2" w14:textId="77777777" w:rsidR="0009491D" w:rsidRDefault="0009491D" w:rsidP="00F867D5">
            <w:pPr>
              <w:pStyle w:val="NoSpacing"/>
              <w:numPr>
                <w:ilvl w:val="0"/>
                <w:numId w:val="10"/>
              </w:numPr>
              <w:jc w:val="both"/>
              <w:rPr>
                <w:sz w:val="20"/>
                <w:szCs w:val="20"/>
              </w:rPr>
            </w:pPr>
            <w:r>
              <w:rPr>
                <w:sz w:val="20"/>
                <w:szCs w:val="20"/>
              </w:rPr>
              <w:t>Install and configure business systems, plan and carry out application upgrades and apply software patches as and when requested.</w:t>
            </w:r>
          </w:p>
          <w:p w14:paraId="747C4624" w14:textId="77777777" w:rsidR="0009491D" w:rsidRDefault="004E0BE2" w:rsidP="00F867D5">
            <w:pPr>
              <w:pStyle w:val="NoSpacing"/>
              <w:numPr>
                <w:ilvl w:val="0"/>
                <w:numId w:val="10"/>
              </w:numPr>
              <w:jc w:val="both"/>
              <w:rPr>
                <w:sz w:val="20"/>
                <w:szCs w:val="20"/>
              </w:rPr>
            </w:pPr>
            <w:r>
              <w:rPr>
                <w:sz w:val="20"/>
                <w:szCs w:val="20"/>
              </w:rPr>
              <w:t xml:space="preserve">Assist </w:t>
            </w:r>
            <w:r w:rsidR="00295382">
              <w:rPr>
                <w:sz w:val="20"/>
                <w:szCs w:val="20"/>
              </w:rPr>
              <w:t>the team leader in planning new developments and continuing support for the business systems.</w:t>
            </w:r>
          </w:p>
          <w:p w14:paraId="5E9BD467" w14:textId="77777777" w:rsidR="008677B5" w:rsidRPr="00F867D5" w:rsidRDefault="008677B5" w:rsidP="008677B5">
            <w:pPr>
              <w:pStyle w:val="NoSpacing"/>
              <w:jc w:val="both"/>
              <w:rPr>
                <w:sz w:val="20"/>
                <w:szCs w:val="20"/>
              </w:rPr>
            </w:pPr>
          </w:p>
        </w:tc>
      </w:tr>
      <w:tr w:rsidR="00337808" w:rsidRPr="0024350B" w14:paraId="00DA854E"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2A078C82" w14:textId="77777777" w:rsidR="00337808" w:rsidRPr="0024350B" w:rsidRDefault="00337808" w:rsidP="00737F29">
            <w:pPr>
              <w:pStyle w:val="NoSpacing"/>
              <w:rPr>
                <w:i/>
                <w:sz w:val="20"/>
                <w:szCs w:val="20"/>
              </w:rPr>
            </w:pPr>
          </w:p>
          <w:p w14:paraId="7EA622D3" w14:textId="77777777" w:rsidR="00337808" w:rsidRPr="0024350B" w:rsidRDefault="00337808" w:rsidP="00737F29">
            <w:pPr>
              <w:pStyle w:val="NoSpacing"/>
              <w:rPr>
                <w:b/>
                <w:sz w:val="20"/>
                <w:szCs w:val="20"/>
              </w:rPr>
            </w:pPr>
            <w:r w:rsidRPr="0024350B">
              <w:rPr>
                <w:b/>
                <w:sz w:val="20"/>
                <w:szCs w:val="20"/>
              </w:rPr>
              <w:t>Initiative and Problem Solving</w:t>
            </w:r>
          </w:p>
          <w:p w14:paraId="4693036B" w14:textId="77777777" w:rsidR="00337808" w:rsidRPr="0024350B" w:rsidRDefault="00337808" w:rsidP="00737F29">
            <w:pPr>
              <w:pStyle w:val="NoSpacing"/>
              <w:rPr>
                <w:b/>
                <w:sz w:val="20"/>
                <w:szCs w:val="20"/>
              </w:rPr>
            </w:pPr>
          </w:p>
        </w:tc>
        <w:tc>
          <w:tcPr>
            <w:tcW w:w="7938" w:type="dxa"/>
            <w:tcBorders>
              <w:top w:val="single" w:sz="4" w:space="0" w:color="auto"/>
              <w:left w:val="single" w:sz="4" w:space="0" w:color="auto"/>
              <w:bottom w:val="single" w:sz="4" w:space="0" w:color="auto"/>
              <w:right w:val="single" w:sz="4" w:space="0" w:color="auto"/>
            </w:tcBorders>
          </w:tcPr>
          <w:p w14:paraId="10F70900" w14:textId="77777777" w:rsidR="00337808" w:rsidRPr="0024350B" w:rsidRDefault="00337808" w:rsidP="00737F29">
            <w:pPr>
              <w:pStyle w:val="NoSpacing"/>
              <w:rPr>
                <w:sz w:val="20"/>
                <w:szCs w:val="20"/>
              </w:rPr>
            </w:pPr>
          </w:p>
          <w:p w14:paraId="7020F267" w14:textId="77777777" w:rsidR="00337808" w:rsidRDefault="00337808" w:rsidP="00F867D5">
            <w:pPr>
              <w:pStyle w:val="NoSpacing"/>
              <w:numPr>
                <w:ilvl w:val="0"/>
                <w:numId w:val="6"/>
              </w:numPr>
              <w:jc w:val="both"/>
              <w:rPr>
                <w:sz w:val="20"/>
                <w:szCs w:val="20"/>
              </w:rPr>
            </w:pPr>
            <w:r>
              <w:rPr>
                <w:sz w:val="20"/>
                <w:szCs w:val="20"/>
              </w:rPr>
              <w:t>Troubleshoot problems that arise, identify and resolve service related problems, proactively keeping key parties informed of progress.</w:t>
            </w:r>
          </w:p>
          <w:p w14:paraId="3B005C78" w14:textId="77777777" w:rsidR="008677B5" w:rsidRDefault="008677B5" w:rsidP="00F867D5">
            <w:pPr>
              <w:pStyle w:val="NoSpacing"/>
              <w:numPr>
                <w:ilvl w:val="0"/>
                <w:numId w:val="6"/>
              </w:numPr>
              <w:jc w:val="both"/>
              <w:rPr>
                <w:sz w:val="20"/>
                <w:szCs w:val="20"/>
              </w:rPr>
            </w:pPr>
            <w:r>
              <w:rPr>
                <w:sz w:val="20"/>
                <w:szCs w:val="20"/>
              </w:rPr>
              <w:t>Ensure that interfaces of data are defined, built and maintained to allow the exchange of data in the most efficient manner possible.</w:t>
            </w:r>
          </w:p>
          <w:p w14:paraId="17E83599" w14:textId="77777777" w:rsidR="002D6964" w:rsidRDefault="008677B5" w:rsidP="00F867D5">
            <w:pPr>
              <w:pStyle w:val="NoSpacing"/>
              <w:numPr>
                <w:ilvl w:val="0"/>
                <w:numId w:val="6"/>
              </w:numPr>
              <w:jc w:val="both"/>
              <w:rPr>
                <w:sz w:val="20"/>
                <w:szCs w:val="20"/>
              </w:rPr>
            </w:pPr>
            <w:r>
              <w:rPr>
                <w:sz w:val="20"/>
                <w:szCs w:val="20"/>
              </w:rPr>
              <w:t>Identify and s</w:t>
            </w:r>
            <w:r w:rsidR="002D6964">
              <w:rPr>
                <w:sz w:val="20"/>
                <w:szCs w:val="20"/>
              </w:rPr>
              <w:t xml:space="preserve">uggest </w:t>
            </w:r>
            <w:r>
              <w:rPr>
                <w:sz w:val="20"/>
                <w:szCs w:val="20"/>
              </w:rPr>
              <w:t xml:space="preserve">potential </w:t>
            </w:r>
            <w:r w:rsidR="002D6964">
              <w:rPr>
                <w:sz w:val="20"/>
                <w:szCs w:val="20"/>
              </w:rPr>
              <w:t xml:space="preserve">solutions </w:t>
            </w:r>
            <w:r>
              <w:rPr>
                <w:sz w:val="20"/>
                <w:szCs w:val="20"/>
              </w:rPr>
              <w:t>to incidents and problems passed to the team.</w:t>
            </w:r>
          </w:p>
          <w:p w14:paraId="425CE56E" w14:textId="77777777" w:rsidR="0009491D" w:rsidRPr="00F867D5" w:rsidRDefault="0009491D" w:rsidP="0009491D">
            <w:pPr>
              <w:pStyle w:val="NoSpacing"/>
              <w:jc w:val="both"/>
              <w:rPr>
                <w:sz w:val="20"/>
                <w:szCs w:val="20"/>
              </w:rPr>
            </w:pPr>
          </w:p>
        </w:tc>
      </w:tr>
      <w:tr w:rsidR="00337808" w:rsidRPr="0024350B" w14:paraId="67578C14"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5A38BABB" w14:textId="77777777" w:rsidR="00337808" w:rsidRPr="0024350B" w:rsidRDefault="00337808" w:rsidP="00737F29">
            <w:pPr>
              <w:pStyle w:val="NoSpacing"/>
              <w:rPr>
                <w:b/>
                <w:sz w:val="20"/>
                <w:szCs w:val="20"/>
              </w:rPr>
            </w:pPr>
          </w:p>
          <w:p w14:paraId="4D607705" w14:textId="77777777" w:rsidR="00337808" w:rsidRPr="0024350B" w:rsidRDefault="00337808" w:rsidP="00737F29">
            <w:pPr>
              <w:pStyle w:val="NoSpacing"/>
              <w:rPr>
                <w:b/>
                <w:sz w:val="20"/>
                <w:szCs w:val="20"/>
              </w:rPr>
            </w:pPr>
            <w:r w:rsidRPr="0024350B">
              <w:rPr>
                <w:b/>
                <w:sz w:val="20"/>
                <w:szCs w:val="20"/>
              </w:rPr>
              <w:t>Analysis and Research</w:t>
            </w:r>
          </w:p>
          <w:p w14:paraId="08C2CD04" w14:textId="77777777" w:rsidR="00337808" w:rsidRPr="0024350B" w:rsidRDefault="00337808" w:rsidP="00737F29">
            <w:pPr>
              <w:pStyle w:val="NoSpacing"/>
              <w:rPr>
                <w:b/>
                <w:sz w:val="20"/>
                <w:szCs w:val="20"/>
              </w:rPr>
            </w:pPr>
          </w:p>
        </w:tc>
        <w:tc>
          <w:tcPr>
            <w:tcW w:w="7938" w:type="dxa"/>
            <w:tcBorders>
              <w:top w:val="single" w:sz="4" w:space="0" w:color="auto"/>
              <w:left w:val="single" w:sz="4" w:space="0" w:color="auto"/>
              <w:bottom w:val="single" w:sz="4" w:space="0" w:color="auto"/>
              <w:right w:val="single" w:sz="4" w:space="0" w:color="auto"/>
            </w:tcBorders>
          </w:tcPr>
          <w:p w14:paraId="343FCFE5" w14:textId="77777777" w:rsidR="00337808" w:rsidRPr="0024350B" w:rsidRDefault="00337808" w:rsidP="00410E47">
            <w:pPr>
              <w:pStyle w:val="NoSpacing"/>
              <w:ind w:left="720"/>
              <w:rPr>
                <w:sz w:val="20"/>
                <w:szCs w:val="20"/>
              </w:rPr>
            </w:pPr>
          </w:p>
          <w:p w14:paraId="0F175BF0" w14:textId="77777777" w:rsidR="00337808" w:rsidRDefault="00337808" w:rsidP="00B748F9">
            <w:pPr>
              <w:pStyle w:val="NoSpacing"/>
              <w:numPr>
                <w:ilvl w:val="0"/>
                <w:numId w:val="6"/>
              </w:numPr>
              <w:jc w:val="both"/>
              <w:rPr>
                <w:sz w:val="20"/>
                <w:szCs w:val="20"/>
              </w:rPr>
            </w:pPr>
            <w:r>
              <w:rPr>
                <w:sz w:val="20"/>
                <w:szCs w:val="20"/>
              </w:rPr>
              <w:t>Analyse complex technical problems and implement workable secure solutions</w:t>
            </w:r>
            <w:r w:rsidR="00EB37BB">
              <w:rPr>
                <w:sz w:val="20"/>
                <w:szCs w:val="20"/>
              </w:rPr>
              <w:t xml:space="preserve"> that comply with established standards</w:t>
            </w:r>
            <w:r>
              <w:rPr>
                <w:sz w:val="20"/>
                <w:szCs w:val="20"/>
              </w:rPr>
              <w:t>.</w:t>
            </w:r>
          </w:p>
          <w:p w14:paraId="0E2EAE34" w14:textId="77777777" w:rsidR="00337808" w:rsidRDefault="00337808" w:rsidP="00B748F9">
            <w:pPr>
              <w:pStyle w:val="NoSpacing"/>
              <w:numPr>
                <w:ilvl w:val="0"/>
                <w:numId w:val="6"/>
              </w:numPr>
              <w:jc w:val="both"/>
              <w:rPr>
                <w:sz w:val="20"/>
                <w:szCs w:val="20"/>
              </w:rPr>
            </w:pPr>
            <w:r>
              <w:rPr>
                <w:sz w:val="20"/>
                <w:szCs w:val="20"/>
              </w:rPr>
              <w:t xml:space="preserve">Maintain a good working knowledge of </w:t>
            </w:r>
            <w:r w:rsidR="009B23EA">
              <w:rPr>
                <w:sz w:val="20"/>
                <w:szCs w:val="20"/>
              </w:rPr>
              <w:t xml:space="preserve">SQL and web development </w:t>
            </w:r>
            <w:r>
              <w:rPr>
                <w:sz w:val="20"/>
                <w:szCs w:val="20"/>
              </w:rPr>
              <w:t>technologies</w:t>
            </w:r>
            <w:r w:rsidR="00EB37BB">
              <w:rPr>
                <w:sz w:val="20"/>
                <w:szCs w:val="20"/>
              </w:rPr>
              <w:t>, keeping abreast of new developments in technology and industry best practice.</w:t>
            </w:r>
          </w:p>
          <w:p w14:paraId="2FDDB438" w14:textId="77777777" w:rsidR="00337808" w:rsidRPr="0024350B" w:rsidRDefault="00337808" w:rsidP="00A27246">
            <w:pPr>
              <w:pStyle w:val="NoSpacing"/>
              <w:ind w:left="360"/>
              <w:jc w:val="both"/>
              <w:rPr>
                <w:sz w:val="20"/>
                <w:szCs w:val="20"/>
              </w:rPr>
            </w:pPr>
          </w:p>
        </w:tc>
      </w:tr>
      <w:tr w:rsidR="00337808" w:rsidRPr="0024350B" w14:paraId="5D499D9F" w14:textId="77777777" w:rsidTr="0024350B">
        <w:tc>
          <w:tcPr>
            <w:tcW w:w="2268" w:type="dxa"/>
            <w:tcBorders>
              <w:top w:val="single" w:sz="4" w:space="0" w:color="auto"/>
              <w:left w:val="single" w:sz="4" w:space="0" w:color="auto"/>
              <w:bottom w:val="single" w:sz="4" w:space="0" w:color="auto"/>
              <w:right w:val="single" w:sz="4" w:space="0" w:color="auto"/>
            </w:tcBorders>
            <w:shd w:val="clear" w:color="auto" w:fill="FFFFFF"/>
          </w:tcPr>
          <w:p w14:paraId="24A5BCE6" w14:textId="77777777" w:rsidR="00337808" w:rsidRPr="0024350B" w:rsidRDefault="00337808" w:rsidP="00F044E2">
            <w:pPr>
              <w:pStyle w:val="NoSpacing"/>
              <w:rPr>
                <w:b/>
                <w:sz w:val="20"/>
                <w:szCs w:val="20"/>
              </w:rPr>
            </w:pPr>
          </w:p>
          <w:p w14:paraId="054C9109" w14:textId="77777777" w:rsidR="00337808" w:rsidRPr="0024350B" w:rsidRDefault="00337808" w:rsidP="00F044E2">
            <w:pPr>
              <w:pStyle w:val="NoSpacing"/>
              <w:rPr>
                <w:b/>
                <w:sz w:val="20"/>
                <w:szCs w:val="20"/>
              </w:rPr>
            </w:pPr>
            <w:r>
              <w:rPr>
                <w:b/>
                <w:sz w:val="20"/>
                <w:szCs w:val="20"/>
              </w:rPr>
              <w:t>Other</w:t>
            </w:r>
          </w:p>
          <w:p w14:paraId="6564B2B3" w14:textId="77777777" w:rsidR="00337808" w:rsidRPr="0024350B" w:rsidRDefault="00337808" w:rsidP="00F044E2">
            <w:pPr>
              <w:pStyle w:val="NoSpacing"/>
              <w:rPr>
                <w:b/>
                <w:sz w:val="20"/>
                <w:szCs w:val="20"/>
              </w:rPr>
            </w:pPr>
          </w:p>
        </w:tc>
        <w:tc>
          <w:tcPr>
            <w:tcW w:w="7938" w:type="dxa"/>
            <w:tcBorders>
              <w:top w:val="single" w:sz="4" w:space="0" w:color="auto"/>
              <w:left w:val="single" w:sz="4" w:space="0" w:color="auto"/>
              <w:bottom w:val="single" w:sz="4" w:space="0" w:color="auto"/>
              <w:right w:val="single" w:sz="4" w:space="0" w:color="auto"/>
            </w:tcBorders>
          </w:tcPr>
          <w:p w14:paraId="63287237" w14:textId="77777777" w:rsidR="00337808" w:rsidRPr="0024350B" w:rsidRDefault="00337808" w:rsidP="00F044E2">
            <w:pPr>
              <w:pStyle w:val="NoSpacing"/>
              <w:rPr>
                <w:i/>
                <w:sz w:val="20"/>
                <w:szCs w:val="20"/>
              </w:rPr>
            </w:pPr>
          </w:p>
          <w:p w14:paraId="21B2851E" w14:textId="77777777" w:rsidR="00337808" w:rsidRDefault="00337808" w:rsidP="00EB37BB">
            <w:pPr>
              <w:pStyle w:val="NoSpacing"/>
              <w:numPr>
                <w:ilvl w:val="0"/>
                <w:numId w:val="7"/>
              </w:numPr>
              <w:jc w:val="both"/>
              <w:rPr>
                <w:sz w:val="20"/>
                <w:szCs w:val="20"/>
              </w:rPr>
            </w:pPr>
            <w:r>
              <w:rPr>
                <w:sz w:val="20"/>
                <w:szCs w:val="20"/>
              </w:rPr>
              <w:t>Some evening and weekend work may be required from time to time when there are high workloads or approaching deadlines.</w:t>
            </w:r>
          </w:p>
          <w:p w14:paraId="58A9A145" w14:textId="77777777" w:rsidR="00EB37BB" w:rsidRDefault="00EB37BB" w:rsidP="00EB37BB">
            <w:pPr>
              <w:pStyle w:val="NoSpacing"/>
              <w:numPr>
                <w:ilvl w:val="0"/>
                <w:numId w:val="7"/>
              </w:numPr>
              <w:jc w:val="both"/>
              <w:rPr>
                <w:sz w:val="20"/>
                <w:szCs w:val="20"/>
              </w:rPr>
            </w:pPr>
            <w:r>
              <w:rPr>
                <w:sz w:val="20"/>
                <w:szCs w:val="20"/>
              </w:rPr>
              <w:t>Flexibility to work outside of normal hours where maintenance work is required that needs to be scheduled at times that will cause the least disruption to users.</w:t>
            </w:r>
          </w:p>
          <w:p w14:paraId="7E9CB7F1" w14:textId="77777777" w:rsidR="00EB37BB" w:rsidRPr="0024350B" w:rsidRDefault="00EB37BB" w:rsidP="00EB37BB">
            <w:pPr>
              <w:pStyle w:val="NoSpacing"/>
              <w:jc w:val="both"/>
              <w:rPr>
                <w:sz w:val="20"/>
                <w:szCs w:val="20"/>
              </w:rPr>
            </w:pPr>
          </w:p>
        </w:tc>
      </w:tr>
    </w:tbl>
    <w:p w14:paraId="6C30CD60" w14:textId="77777777" w:rsidR="00337808" w:rsidRPr="0024350B" w:rsidRDefault="00337808" w:rsidP="00737F29">
      <w:pPr>
        <w:pStyle w:val="NoSpacing"/>
        <w:rPr>
          <w:b/>
          <w:sz w:val="20"/>
          <w:szCs w:val="20"/>
        </w:rPr>
      </w:pPr>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7938"/>
      </w:tblGrid>
      <w:tr w:rsidR="00337808" w:rsidRPr="0024350B" w14:paraId="7966AEC1" w14:textId="77777777" w:rsidTr="00227B17">
        <w:tc>
          <w:tcPr>
            <w:tcW w:w="2268" w:type="dxa"/>
            <w:tcBorders>
              <w:top w:val="single" w:sz="4" w:space="0" w:color="auto"/>
              <w:left w:val="single" w:sz="4" w:space="0" w:color="auto"/>
              <w:bottom w:val="single" w:sz="4" w:space="0" w:color="auto"/>
              <w:right w:val="single" w:sz="4" w:space="0" w:color="auto"/>
            </w:tcBorders>
          </w:tcPr>
          <w:p w14:paraId="2743DC4E" w14:textId="77777777" w:rsidR="00337808" w:rsidRPr="0024350B" w:rsidRDefault="00337808" w:rsidP="00737F29">
            <w:pPr>
              <w:pStyle w:val="NoSpacing"/>
              <w:rPr>
                <w:b/>
                <w:sz w:val="20"/>
                <w:szCs w:val="20"/>
              </w:rPr>
            </w:pPr>
          </w:p>
          <w:p w14:paraId="71675CB2" w14:textId="77777777" w:rsidR="00337808" w:rsidRPr="0024350B" w:rsidRDefault="00337808" w:rsidP="00737F29">
            <w:pPr>
              <w:pStyle w:val="NoSpacing"/>
              <w:rPr>
                <w:b/>
                <w:sz w:val="20"/>
                <w:szCs w:val="20"/>
              </w:rPr>
            </w:pPr>
            <w:r>
              <w:rPr>
                <w:b/>
                <w:sz w:val="20"/>
                <w:szCs w:val="20"/>
              </w:rPr>
              <w:t>Date Completed</w:t>
            </w:r>
          </w:p>
          <w:p w14:paraId="255C19FE" w14:textId="77777777" w:rsidR="00337808" w:rsidRPr="0024350B" w:rsidRDefault="00337808" w:rsidP="00737F29">
            <w:pPr>
              <w:pStyle w:val="NoSpacing"/>
              <w:rPr>
                <w:b/>
                <w:sz w:val="20"/>
                <w:szCs w:val="20"/>
              </w:rPr>
            </w:pPr>
          </w:p>
        </w:tc>
        <w:tc>
          <w:tcPr>
            <w:tcW w:w="7938" w:type="dxa"/>
            <w:tcBorders>
              <w:top w:val="single" w:sz="4" w:space="0" w:color="auto"/>
              <w:left w:val="single" w:sz="4" w:space="0" w:color="auto"/>
              <w:bottom w:val="single" w:sz="4" w:space="0" w:color="auto"/>
              <w:right w:val="single" w:sz="4" w:space="0" w:color="auto"/>
            </w:tcBorders>
          </w:tcPr>
          <w:p w14:paraId="595DEC87" w14:textId="77777777" w:rsidR="00337808" w:rsidRPr="0024350B" w:rsidRDefault="00337808" w:rsidP="00737F29">
            <w:pPr>
              <w:pStyle w:val="NoSpacing"/>
              <w:rPr>
                <w:b/>
                <w:sz w:val="20"/>
                <w:szCs w:val="20"/>
              </w:rPr>
            </w:pPr>
          </w:p>
          <w:p w14:paraId="0347ED49" w14:textId="77777777" w:rsidR="00337808" w:rsidRPr="0024350B" w:rsidRDefault="00EB37BB" w:rsidP="005857E8">
            <w:pPr>
              <w:pStyle w:val="NoSpacing"/>
              <w:rPr>
                <w:sz w:val="20"/>
                <w:szCs w:val="20"/>
              </w:rPr>
            </w:pPr>
            <w:r>
              <w:rPr>
                <w:sz w:val="20"/>
                <w:szCs w:val="20"/>
              </w:rPr>
              <w:t>November</w:t>
            </w:r>
            <w:r w:rsidR="00870DB8">
              <w:rPr>
                <w:sz w:val="20"/>
                <w:szCs w:val="20"/>
              </w:rPr>
              <w:t xml:space="preserve"> 2013</w:t>
            </w:r>
            <w:r w:rsidR="00337808">
              <w:rPr>
                <w:sz w:val="20"/>
                <w:szCs w:val="20"/>
              </w:rPr>
              <w:t xml:space="preserve"> </w:t>
            </w:r>
          </w:p>
        </w:tc>
      </w:tr>
    </w:tbl>
    <w:p w14:paraId="734B2CE1" w14:textId="77777777" w:rsidR="00337808" w:rsidRPr="0024350B" w:rsidRDefault="00337808" w:rsidP="00737F29">
      <w:pPr>
        <w:pStyle w:val="NoSpacing"/>
        <w:rPr>
          <w:b/>
          <w:sz w:val="20"/>
          <w:szCs w:val="20"/>
        </w:rPr>
      </w:pPr>
    </w:p>
    <w:sectPr w:rsidR="00337808" w:rsidRPr="0024350B" w:rsidSect="00AB667D">
      <w:footerReference w:type="default" r:id="rId9"/>
      <w:pgSz w:w="11906" w:h="16838"/>
      <w:pgMar w:top="426" w:right="1440" w:bottom="709" w:left="1440" w:header="708" w:footer="1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0ADB0" w14:textId="77777777" w:rsidR="00B05F79" w:rsidRDefault="00B05F79" w:rsidP="00737F29">
      <w:pPr>
        <w:pStyle w:val="NoSpacing"/>
      </w:pPr>
      <w:r>
        <w:separator/>
      </w:r>
    </w:p>
  </w:endnote>
  <w:endnote w:type="continuationSeparator" w:id="0">
    <w:p w14:paraId="304CF3EA" w14:textId="77777777" w:rsidR="00B05F79" w:rsidRDefault="00B05F79" w:rsidP="00737F29">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BA829" w14:textId="77777777" w:rsidR="00B05F79" w:rsidRPr="00BC0836" w:rsidRDefault="00B05F79">
    <w:pPr>
      <w:pStyle w:val="Footer"/>
      <w:jc w:val="right"/>
      <w:rPr>
        <w:sz w:val="20"/>
        <w:szCs w:val="20"/>
      </w:rPr>
    </w:pPr>
    <w:r w:rsidRPr="00BC0836">
      <w:rPr>
        <w:sz w:val="20"/>
        <w:szCs w:val="20"/>
      </w:rPr>
      <w:fldChar w:fldCharType="begin"/>
    </w:r>
    <w:r w:rsidRPr="00BC0836">
      <w:rPr>
        <w:sz w:val="20"/>
        <w:szCs w:val="20"/>
      </w:rPr>
      <w:instrText xml:space="preserve"> PAGE   \* MERGEFORMAT </w:instrText>
    </w:r>
    <w:r w:rsidRPr="00BC0836">
      <w:rPr>
        <w:sz w:val="20"/>
        <w:szCs w:val="20"/>
      </w:rPr>
      <w:fldChar w:fldCharType="separate"/>
    </w:r>
    <w:r w:rsidR="007B08A0">
      <w:rPr>
        <w:noProof/>
        <w:sz w:val="20"/>
        <w:szCs w:val="20"/>
      </w:rPr>
      <w:t>1</w:t>
    </w:r>
    <w:r w:rsidRPr="00BC0836">
      <w:rPr>
        <w:sz w:val="20"/>
        <w:szCs w:val="20"/>
      </w:rPr>
      <w:fldChar w:fldCharType="end"/>
    </w:r>
  </w:p>
  <w:p w14:paraId="5A2F0130" w14:textId="77777777" w:rsidR="00B05F79" w:rsidRDefault="00B05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9A1F7" w14:textId="77777777" w:rsidR="00B05F79" w:rsidRDefault="00B05F79" w:rsidP="00737F29">
      <w:pPr>
        <w:pStyle w:val="NoSpacing"/>
      </w:pPr>
      <w:r>
        <w:separator/>
      </w:r>
    </w:p>
  </w:footnote>
  <w:footnote w:type="continuationSeparator" w:id="0">
    <w:p w14:paraId="084E7DA9" w14:textId="77777777" w:rsidR="00B05F79" w:rsidRDefault="00B05F79" w:rsidP="00737F29">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0C0"/>
    <w:multiLevelType w:val="hybridMultilevel"/>
    <w:tmpl w:val="4A7AB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23856E8"/>
    <w:multiLevelType w:val="hybridMultilevel"/>
    <w:tmpl w:val="7C3C6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545716"/>
    <w:multiLevelType w:val="hybridMultilevel"/>
    <w:tmpl w:val="6F8E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5A0FD2"/>
    <w:multiLevelType w:val="hybridMultilevel"/>
    <w:tmpl w:val="E8A478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C68732B"/>
    <w:multiLevelType w:val="hybridMultilevel"/>
    <w:tmpl w:val="ECF2AD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20E190B"/>
    <w:multiLevelType w:val="hybridMultilevel"/>
    <w:tmpl w:val="C4822E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B6728F0"/>
    <w:multiLevelType w:val="hybridMultilevel"/>
    <w:tmpl w:val="24D67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DB03E4"/>
    <w:multiLevelType w:val="hybridMultilevel"/>
    <w:tmpl w:val="A692C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D6C682E"/>
    <w:multiLevelType w:val="hybridMultilevel"/>
    <w:tmpl w:val="D2326E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1DD1DDD"/>
    <w:multiLevelType w:val="hybridMultilevel"/>
    <w:tmpl w:val="E208EFA2"/>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hint="default"/>
      </w:rPr>
    </w:lvl>
    <w:lvl w:ilvl="8" w:tplc="08090005" w:tentative="1">
      <w:start w:val="1"/>
      <w:numFmt w:val="bullet"/>
      <w:lvlText w:val=""/>
      <w:lvlJc w:val="left"/>
      <w:pPr>
        <w:ind w:left="6705"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2"/>
  </w:num>
  <w:num w:numId="6">
    <w:abstractNumId w:val="3"/>
  </w:num>
  <w:num w:numId="7">
    <w:abstractNumId w:val="0"/>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F29"/>
    <w:rsid w:val="00030469"/>
    <w:rsid w:val="00057ED9"/>
    <w:rsid w:val="000651FF"/>
    <w:rsid w:val="0006555B"/>
    <w:rsid w:val="00067FAE"/>
    <w:rsid w:val="000747BE"/>
    <w:rsid w:val="00082FC5"/>
    <w:rsid w:val="0009491D"/>
    <w:rsid w:val="000C02D1"/>
    <w:rsid w:val="000C2967"/>
    <w:rsid w:val="000D1928"/>
    <w:rsid w:val="00125413"/>
    <w:rsid w:val="0015054B"/>
    <w:rsid w:val="001537FD"/>
    <w:rsid w:val="00155D61"/>
    <w:rsid w:val="0019131A"/>
    <w:rsid w:val="001C0C9B"/>
    <w:rsid w:val="001C3843"/>
    <w:rsid w:val="001D43CE"/>
    <w:rsid w:val="001D654D"/>
    <w:rsid w:val="0021423E"/>
    <w:rsid w:val="00227B17"/>
    <w:rsid w:val="0024350B"/>
    <w:rsid w:val="00244B20"/>
    <w:rsid w:val="00270BA8"/>
    <w:rsid w:val="00295382"/>
    <w:rsid w:val="002A77EB"/>
    <w:rsid w:val="002C4040"/>
    <w:rsid w:val="002C7747"/>
    <w:rsid w:val="002D6964"/>
    <w:rsid w:val="00300BB0"/>
    <w:rsid w:val="00335560"/>
    <w:rsid w:val="003371C7"/>
    <w:rsid w:val="00337808"/>
    <w:rsid w:val="003A474A"/>
    <w:rsid w:val="003C52C2"/>
    <w:rsid w:val="003C7125"/>
    <w:rsid w:val="003D33AB"/>
    <w:rsid w:val="00410E47"/>
    <w:rsid w:val="0041705E"/>
    <w:rsid w:val="00417E96"/>
    <w:rsid w:val="00474E90"/>
    <w:rsid w:val="004832A2"/>
    <w:rsid w:val="00496561"/>
    <w:rsid w:val="004B1758"/>
    <w:rsid w:val="004C7F20"/>
    <w:rsid w:val="004D2FEB"/>
    <w:rsid w:val="004E0BE2"/>
    <w:rsid w:val="004E68E7"/>
    <w:rsid w:val="004F2EEF"/>
    <w:rsid w:val="00500459"/>
    <w:rsid w:val="00500F51"/>
    <w:rsid w:val="00510500"/>
    <w:rsid w:val="00510FBF"/>
    <w:rsid w:val="00531CDB"/>
    <w:rsid w:val="00546109"/>
    <w:rsid w:val="005849ED"/>
    <w:rsid w:val="005857E8"/>
    <w:rsid w:val="005D1A5A"/>
    <w:rsid w:val="005E1165"/>
    <w:rsid w:val="005F568E"/>
    <w:rsid w:val="00607272"/>
    <w:rsid w:val="00652BA9"/>
    <w:rsid w:val="006651AC"/>
    <w:rsid w:val="006977F3"/>
    <w:rsid w:val="006A1712"/>
    <w:rsid w:val="006D6C21"/>
    <w:rsid w:val="006E10EF"/>
    <w:rsid w:val="007008C0"/>
    <w:rsid w:val="0070471B"/>
    <w:rsid w:val="00712E04"/>
    <w:rsid w:val="00737F29"/>
    <w:rsid w:val="00747A25"/>
    <w:rsid w:val="0076126B"/>
    <w:rsid w:val="007732A9"/>
    <w:rsid w:val="00776B2C"/>
    <w:rsid w:val="00793FEA"/>
    <w:rsid w:val="007B08A0"/>
    <w:rsid w:val="007B6A6B"/>
    <w:rsid w:val="007C1B40"/>
    <w:rsid w:val="007C56E0"/>
    <w:rsid w:val="007D3221"/>
    <w:rsid w:val="007D44F8"/>
    <w:rsid w:val="007E6ADA"/>
    <w:rsid w:val="0080117B"/>
    <w:rsid w:val="008338DA"/>
    <w:rsid w:val="00841EF9"/>
    <w:rsid w:val="00843355"/>
    <w:rsid w:val="00844756"/>
    <w:rsid w:val="00851B95"/>
    <w:rsid w:val="008677B5"/>
    <w:rsid w:val="00870DB8"/>
    <w:rsid w:val="00881A96"/>
    <w:rsid w:val="008A3579"/>
    <w:rsid w:val="008F66DE"/>
    <w:rsid w:val="009434F6"/>
    <w:rsid w:val="0094517B"/>
    <w:rsid w:val="00966B56"/>
    <w:rsid w:val="0098324C"/>
    <w:rsid w:val="009A6625"/>
    <w:rsid w:val="009B23EA"/>
    <w:rsid w:val="009E568F"/>
    <w:rsid w:val="00A17DB9"/>
    <w:rsid w:val="00A23FF5"/>
    <w:rsid w:val="00A2493D"/>
    <w:rsid w:val="00A27246"/>
    <w:rsid w:val="00A312A5"/>
    <w:rsid w:val="00A536DF"/>
    <w:rsid w:val="00A54D95"/>
    <w:rsid w:val="00A61305"/>
    <w:rsid w:val="00A62518"/>
    <w:rsid w:val="00A6389E"/>
    <w:rsid w:val="00A807ED"/>
    <w:rsid w:val="00A81A89"/>
    <w:rsid w:val="00A87EDA"/>
    <w:rsid w:val="00AA3A11"/>
    <w:rsid w:val="00AB58EA"/>
    <w:rsid w:val="00AB667D"/>
    <w:rsid w:val="00AD1C8F"/>
    <w:rsid w:val="00AE0AF6"/>
    <w:rsid w:val="00AF425E"/>
    <w:rsid w:val="00B05F79"/>
    <w:rsid w:val="00B65B7C"/>
    <w:rsid w:val="00B748F9"/>
    <w:rsid w:val="00B92AB9"/>
    <w:rsid w:val="00BB0DAB"/>
    <w:rsid w:val="00BC0836"/>
    <w:rsid w:val="00BD4E60"/>
    <w:rsid w:val="00BD5289"/>
    <w:rsid w:val="00BE2AF0"/>
    <w:rsid w:val="00C25534"/>
    <w:rsid w:val="00C62660"/>
    <w:rsid w:val="00C62E88"/>
    <w:rsid w:val="00C7320E"/>
    <w:rsid w:val="00C73771"/>
    <w:rsid w:val="00CD3011"/>
    <w:rsid w:val="00D07507"/>
    <w:rsid w:val="00D4496B"/>
    <w:rsid w:val="00D51876"/>
    <w:rsid w:val="00DB142B"/>
    <w:rsid w:val="00DE0627"/>
    <w:rsid w:val="00DE5CC4"/>
    <w:rsid w:val="00DF5E01"/>
    <w:rsid w:val="00E05C30"/>
    <w:rsid w:val="00E24164"/>
    <w:rsid w:val="00E3700B"/>
    <w:rsid w:val="00E55BB1"/>
    <w:rsid w:val="00E84AAF"/>
    <w:rsid w:val="00EA0EAD"/>
    <w:rsid w:val="00EB37BB"/>
    <w:rsid w:val="00EC0D25"/>
    <w:rsid w:val="00F044E2"/>
    <w:rsid w:val="00F04FC6"/>
    <w:rsid w:val="00F14F85"/>
    <w:rsid w:val="00F16F12"/>
    <w:rsid w:val="00F42360"/>
    <w:rsid w:val="00F433CA"/>
    <w:rsid w:val="00F527B3"/>
    <w:rsid w:val="00F867D5"/>
    <w:rsid w:val="00FD1A77"/>
    <w:rsid w:val="00FF1720"/>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70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Calibri" w:hAnsi="Trebuchet MS"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A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37F29"/>
    <w:rPr>
      <w:lang w:eastAsia="en-US"/>
    </w:rPr>
  </w:style>
  <w:style w:type="table" w:styleId="TableGrid">
    <w:name w:val="Table Grid"/>
    <w:basedOn w:val="TableNormal"/>
    <w:uiPriority w:val="99"/>
    <w:rsid w:val="00737F2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737F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737F29"/>
    <w:rPr>
      <w:rFonts w:cs="Times New Roman"/>
    </w:rPr>
  </w:style>
  <w:style w:type="paragraph" w:styleId="Footer">
    <w:name w:val="footer"/>
    <w:basedOn w:val="Normal"/>
    <w:link w:val="FooterChar"/>
    <w:uiPriority w:val="99"/>
    <w:rsid w:val="00737F2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37F29"/>
    <w:rPr>
      <w:rFonts w:cs="Times New Roman"/>
    </w:rPr>
  </w:style>
  <w:style w:type="paragraph" w:styleId="BalloonText">
    <w:name w:val="Balloon Text"/>
    <w:basedOn w:val="Normal"/>
    <w:link w:val="BalloonTextChar"/>
    <w:uiPriority w:val="99"/>
    <w:semiHidden/>
    <w:unhideWhenUsed/>
    <w:rsid w:val="00665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A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Calibri" w:hAnsi="Trebuchet MS"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A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37F29"/>
    <w:rPr>
      <w:lang w:eastAsia="en-US"/>
    </w:rPr>
  </w:style>
  <w:style w:type="table" w:styleId="TableGrid">
    <w:name w:val="Table Grid"/>
    <w:basedOn w:val="TableNormal"/>
    <w:uiPriority w:val="99"/>
    <w:rsid w:val="00737F2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737F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737F29"/>
    <w:rPr>
      <w:rFonts w:cs="Times New Roman"/>
    </w:rPr>
  </w:style>
  <w:style w:type="paragraph" w:styleId="Footer">
    <w:name w:val="footer"/>
    <w:basedOn w:val="Normal"/>
    <w:link w:val="FooterChar"/>
    <w:uiPriority w:val="99"/>
    <w:rsid w:val="00737F2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37F29"/>
    <w:rPr>
      <w:rFonts w:cs="Times New Roman"/>
    </w:rPr>
  </w:style>
  <w:style w:type="paragraph" w:styleId="BalloonText">
    <w:name w:val="Balloon Text"/>
    <w:basedOn w:val="Normal"/>
    <w:link w:val="BalloonTextChar"/>
    <w:uiPriority w:val="99"/>
    <w:semiHidden/>
    <w:unhideWhenUsed/>
    <w:rsid w:val="00665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A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749</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 Adams</dc:creator>
  <cp:lastModifiedBy>Gill O'Reilly</cp:lastModifiedBy>
  <cp:revision>3</cp:revision>
  <cp:lastPrinted>2013-07-01T14:59:00Z</cp:lastPrinted>
  <dcterms:created xsi:type="dcterms:W3CDTF">2013-12-05T15:30:00Z</dcterms:created>
  <dcterms:modified xsi:type="dcterms:W3CDTF">2013-12-05T15:33:00Z</dcterms:modified>
</cp:coreProperties>
</file>